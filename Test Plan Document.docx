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7F20CD" w:rsidR="00C5591A" w:rsidP="007F20CD" w:rsidRDefault="007F20CD" w14:paraId="3B6F059A" w14:textId="7CA9946E">
      <w:pPr>
        <w:pStyle w:val="Heading1"/>
        <w:bidi w:val="0"/>
        <w:spacing w:before="0"/>
        <w:rPr>
          <w:rFonts w:ascii="Arial" w:hAnsi="Arial" w:eastAsia="Arial" w:cs="Arial"/>
          <w:rtl/>
        </w:rPr>
      </w:pPr>
      <w:r w:rsidRPr="007F20CD">
        <w:rPr>
          <w:rFonts w:ascii="Arial" w:hAnsi="Arial" w:eastAsia="Arial" w:cs="Arial"/>
          <w:b/>
          <w:bCs/>
        </w:rPr>
        <w:t>Test Plan Document</w:t>
      </w:r>
      <w:r w:rsidRPr="007F20CD">
        <w:rPr>
          <w:rFonts w:ascii="Arial" w:hAnsi="Arial" w:eastAsia="Arial" w:cs="Arial"/>
        </w:rPr>
        <w:t> </w:t>
      </w:r>
    </w:p>
    <w:p w:rsidR="0C437099" w:rsidP="00C5591A" w:rsidRDefault="0C437099" w14:paraId="3585B349" w14:textId="5289C130">
      <w:pPr>
        <w:pStyle w:val="Heading1"/>
        <w:bidi w:val="0"/>
        <w:spacing w:before="0" w:after="322"/>
      </w:pPr>
      <w:r w:rsidRPr="0C437099">
        <w:rPr>
          <w:rFonts w:ascii="Arial" w:hAnsi="Arial" w:eastAsia="Arial" w:cs="Arial"/>
          <w:sz w:val="24"/>
          <w:szCs w:val="24"/>
        </w:rPr>
        <w:t>1. Introduction</w:t>
      </w:r>
    </w:p>
    <w:p w:rsidR="0C437099" w:rsidP="0C437099" w:rsidRDefault="0C437099" w14:paraId="667DB2D2" w14:textId="353CDB9B">
      <w:pPr>
        <w:pStyle w:val="Heading2"/>
        <w:bidi w:val="0"/>
        <w:spacing w:before="299" w:after="299"/>
      </w:pPr>
      <w:r w:rsidRPr="0C437099">
        <w:rPr>
          <w:rFonts w:ascii="Arial" w:hAnsi="Arial" w:eastAsia="Arial" w:cs="Arial"/>
          <w:sz w:val="24"/>
          <w:szCs w:val="24"/>
        </w:rPr>
        <w:t>1.1 Purpose</w:t>
      </w:r>
    </w:p>
    <w:p w:rsidR="0C437099" w:rsidP="0C437099" w:rsidRDefault="0C437099" w14:paraId="26CDFCB8" w14:textId="0830BDE9">
      <w:pPr>
        <w:bidi w:val="0"/>
        <w:spacing w:before="240" w:after="240"/>
      </w:pPr>
      <w:r w:rsidRPr="0C437099">
        <w:rPr>
          <w:rFonts w:ascii="Arial" w:hAnsi="Arial" w:eastAsia="Arial" w:cs="Arial"/>
        </w:rPr>
        <w:t>The purpose of this test plan is to outline the testing strategy, scope, objectives, and approach for verifying the functionality, performance, and usability of the PHPTRAVELS website. This document ensures that all critical features, including flight bookings, hotel reservations, tour packages, car rentals, and user management, meet the expected quality standards before deployment.</w:t>
      </w:r>
    </w:p>
    <w:p w:rsidR="0C437099" w:rsidP="0C437099" w:rsidRDefault="0C437099" w14:paraId="56585AF6" w14:textId="07F35CD4">
      <w:pPr>
        <w:pStyle w:val="Heading2"/>
        <w:bidi w:val="0"/>
        <w:spacing w:before="299" w:after="299"/>
      </w:pPr>
      <w:r w:rsidRPr="0C437099">
        <w:rPr>
          <w:rFonts w:ascii="Arial" w:hAnsi="Arial" w:eastAsia="Arial" w:cs="Arial"/>
          <w:sz w:val="24"/>
          <w:szCs w:val="24"/>
        </w:rPr>
        <w:t>1.2 Scope of Testing</w:t>
      </w:r>
    </w:p>
    <w:p w:rsidR="0C437099" w:rsidP="0C437099" w:rsidRDefault="0C437099" w14:paraId="01530F81" w14:textId="3F516D24">
      <w:pPr>
        <w:pStyle w:val="Heading3"/>
        <w:bidi w:val="0"/>
        <w:spacing w:before="281" w:after="281"/>
      </w:pPr>
      <w:r w:rsidRPr="0C437099">
        <w:rPr>
          <w:rFonts w:ascii="Arial" w:hAnsi="Arial" w:eastAsia="Arial" w:cs="Arial"/>
          <w:sz w:val="24"/>
          <w:szCs w:val="24"/>
        </w:rPr>
        <w:t>Features to be Tested</w:t>
      </w:r>
    </w:p>
    <w:p w:rsidR="0C437099" w:rsidP="0C437099" w:rsidRDefault="0C437099" w14:paraId="35C581F9" w14:textId="013936AD">
      <w:pPr>
        <w:bidi w:val="0"/>
        <w:spacing w:before="240" w:after="240"/>
      </w:pPr>
      <w:r w:rsidRPr="0C437099">
        <w:rPr>
          <w:rFonts w:ascii="Arial" w:hAnsi="Arial" w:eastAsia="Arial" w:cs="Arial"/>
        </w:rPr>
        <w:t>The following features will be covered in testing:</w:t>
      </w:r>
    </w:p>
    <w:p w:rsidR="0C437099" w:rsidP="0C437099" w:rsidRDefault="0C437099" w14:paraId="31DD8B0E" w14:textId="3E9CF867">
      <w:pPr>
        <w:pStyle w:val="Heading3"/>
        <w:bidi w:val="0"/>
        <w:spacing w:before="281" w:after="281"/>
      </w:pPr>
      <w:r w:rsidRPr="0C437099">
        <w:rPr>
          <w:rFonts w:ascii="Arial" w:hAnsi="Arial" w:eastAsia="Arial" w:cs="Arial"/>
          <w:sz w:val="24"/>
          <w:szCs w:val="24"/>
        </w:rPr>
        <w:t>1. User Authentication (Login, Signup, Profile Management)</w:t>
      </w:r>
    </w:p>
    <w:p w:rsidR="0C437099" w:rsidP="0C437099" w:rsidRDefault="0C437099" w14:paraId="64B66E48" w14:textId="3B5922C4">
      <w:pPr>
        <w:pStyle w:val="ListParagraph"/>
        <w:numPr>
          <w:ilvl w:val="0"/>
          <w:numId w:val="10"/>
        </w:numPr>
        <w:bidi w:val="0"/>
        <w:spacing w:before="240" w:after="240"/>
        <w:rPr>
          <w:rFonts w:ascii="Arial" w:hAnsi="Arial" w:eastAsia="Arial" w:cs="Arial"/>
        </w:rPr>
      </w:pPr>
      <w:r w:rsidRPr="0C437099">
        <w:rPr>
          <w:rFonts w:ascii="Arial" w:hAnsi="Arial" w:eastAsia="Arial" w:cs="Arial"/>
        </w:rPr>
        <w:t>User registration &amp; login with valid/invalid credentials</w:t>
      </w:r>
    </w:p>
    <w:p w:rsidR="0C437099" w:rsidP="0C437099" w:rsidRDefault="0C437099" w14:paraId="1F8E7F05" w14:textId="38D4A611">
      <w:pPr>
        <w:pStyle w:val="ListParagraph"/>
        <w:numPr>
          <w:ilvl w:val="0"/>
          <w:numId w:val="10"/>
        </w:numPr>
        <w:bidi w:val="0"/>
        <w:spacing w:before="240" w:after="240"/>
        <w:rPr>
          <w:rFonts w:ascii="Arial" w:hAnsi="Arial" w:eastAsia="Arial" w:cs="Arial"/>
        </w:rPr>
      </w:pPr>
      <w:r w:rsidRPr="0C437099">
        <w:rPr>
          <w:rFonts w:ascii="Arial" w:hAnsi="Arial" w:eastAsia="Arial" w:cs="Arial"/>
        </w:rPr>
        <w:t>Password reset functionality</w:t>
      </w:r>
    </w:p>
    <w:p w:rsidR="0C437099" w:rsidP="0C437099" w:rsidRDefault="0C437099" w14:paraId="570B18C0" w14:textId="61E02E7F">
      <w:pPr>
        <w:pStyle w:val="ListParagraph"/>
        <w:numPr>
          <w:ilvl w:val="0"/>
          <w:numId w:val="10"/>
        </w:numPr>
        <w:bidi w:val="0"/>
        <w:spacing w:before="240" w:after="240"/>
        <w:rPr>
          <w:rFonts w:ascii="Arial" w:hAnsi="Arial" w:eastAsia="Arial" w:cs="Arial"/>
        </w:rPr>
      </w:pPr>
      <w:r w:rsidRPr="0C437099">
        <w:rPr>
          <w:rFonts w:ascii="Arial" w:hAnsi="Arial" w:eastAsia="Arial" w:cs="Arial"/>
        </w:rPr>
        <w:t>Role-based access control (Customer, Admin, Agent)</w:t>
      </w:r>
    </w:p>
    <w:p w:rsidR="0C437099" w:rsidP="0C437099" w:rsidRDefault="0C437099" w14:paraId="35C63F70" w14:textId="62E4FC44">
      <w:pPr>
        <w:pStyle w:val="ListParagraph"/>
        <w:numPr>
          <w:ilvl w:val="0"/>
          <w:numId w:val="10"/>
        </w:numPr>
        <w:bidi w:val="0"/>
        <w:spacing w:before="240" w:after="240"/>
        <w:rPr>
          <w:rFonts w:ascii="Arial" w:hAnsi="Arial" w:eastAsia="Arial" w:cs="Arial"/>
        </w:rPr>
      </w:pPr>
      <w:r w:rsidRPr="0C437099">
        <w:rPr>
          <w:rFonts w:ascii="Arial" w:hAnsi="Arial" w:eastAsia="Arial" w:cs="Arial"/>
        </w:rPr>
        <w:t>Session management &amp; security</w:t>
      </w:r>
    </w:p>
    <w:p w:rsidR="0C437099" w:rsidP="0C437099" w:rsidRDefault="0C437099" w14:paraId="75FF9A80" w14:textId="4BB6B1CC">
      <w:pPr>
        <w:pStyle w:val="ListParagraph"/>
        <w:numPr>
          <w:ilvl w:val="0"/>
          <w:numId w:val="10"/>
        </w:numPr>
        <w:bidi w:val="0"/>
        <w:spacing w:before="240" w:after="240"/>
        <w:rPr>
          <w:rFonts w:ascii="Arial" w:hAnsi="Arial" w:eastAsia="Arial" w:cs="Arial"/>
        </w:rPr>
      </w:pPr>
      <w:r w:rsidRPr="0C437099">
        <w:rPr>
          <w:rFonts w:ascii="Arial" w:hAnsi="Arial" w:eastAsia="Arial" w:cs="Arial"/>
          <w:b/>
          <w:bCs/>
        </w:rPr>
        <w:t>Manual Testing:</w:t>
      </w:r>
      <w:r w:rsidRPr="0C437099">
        <w:rPr>
          <w:rFonts w:ascii="Arial" w:hAnsi="Arial" w:eastAsia="Arial" w:cs="Arial"/>
        </w:rPr>
        <w:t xml:space="preserve"> UI validation, form inputs, authentication scenarios</w:t>
      </w:r>
    </w:p>
    <w:p w:rsidR="0C437099" w:rsidP="0C437099" w:rsidRDefault="0C437099" w14:paraId="29AF2FF1" w14:textId="447CE133">
      <w:pPr>
        <w:pStyle w:val="ListParagraph"/>
        <w:numPr>
          <w:ilvl w:val="0"/>
          <w:numId w:val="10"/>
        </w:numPr>
        <w:bidi w:val="0"/>
        <w:spacing w:before="240" w:after="240"/>
        <w:rPr>
          <w:rFonts w:ascii="Arial" w:hAnsi="Arial" w:eastAsia="Arial" w:cs="Arial"/>
        </w:rPr>
      </w:pPr>
      <w:r w:rsidRPr="0C437099">
        <w:rPr>
          <w:rFonts w:ascii="Arial" w:hAnsi="Arial" w:eastAsia="Arial" w:cs="Arial"/>
          <w:b/>
          <w:bCs/>
        </w:rPr>
        <w:t>Automation Testing:</w:t>
      </w:r>
      <w:r w:rsidRPr="0C437099">
        <w:rPr>
          <w:rFonts w:ascii="Arial" w:hAnsi="Arial" w:eastAsia="Arial" w:cs="Arial"/>
        </w:rPr>
        <w:t xml:space="preserve"> Login/logout, session management, role-based access</w:t>
      </w:r>
    </w:p>
    <w:p w:rsidR="0C437099" w:rsidP="0C437099" w:rsidRDefault="0C437099" w14:paraId="7FBD00D5" w14:textId="0D4AB0E4">
      <w:pPr>
        <w:pStyle w:val="ListParagraph"/>
        <w:numPr>
          <w:ilvl w:val="0"/>
          <w:numId w:val="10"/>
        </w:numPr>
        <w:bidi w:val="0"/>
        <w:spacing w:before="240" w:after="240"/>
        <w:rPr>
          <w:rFonts w:ascii="Arial" w:hAnsi="Arial" w:eastAsia="Arial" w:cs="Arial"/>
        </w:rPr>
      </w:pPr>
      <w:r w:rsidRPr="23D1B782" w:rsidR="23D1B782">
        <w:rPr>
          <w:rFonts w:ascii="Arial" w:hAnsi="Arial" w:eastAsia="Arial" w:cs="Arial"/>
          <w:b w:val="1"/>
          <w:bCs w:val="1"/>
        </w:rPr>
        <w:t>API Testing:</w:t>
      </w:r>
      <w:r w:rsidRPr="23D1B782" w:rsidR="23D1B782">
        <w:rPr>
          <w:rFonts w:ascii="Arial" w:hAnsi="Arial" w:eastAsia="Arial" w:cs="Arial"/>
        </w:rPr>
        <w:t xml:space="preserve"> Authentication API, session handling, security checks</w:t>
      </w:r>
    </w:p>
    <w:p w:rsidR="23D1B782" w:rsidP="23D1B782" w:rsidRDefault="23D1B782" w14:paraId="6825867C" w14:textId="0EDED389">
      <w:pPr>
        <w:pStyle w:val="ListParagraph"/>
        <w:numPr>
          <w:ilvl w:val="0"/>
          <w:numId w:val="10"/>
        </w:numPr>
        <w:bidi w:val="0"/>
        <w:spacing w:before="240" w:after="240"/>
        <w:rPr>
          <w:b w:val="1"/>
          <w:bCs w:val="1"/>
          <w:noProof w:val="0"/>
          <w:sz w:val="24"/>
          <w:szCs w:val="24"/>
          <w:lang w:val="en-US"/>
        </w:rPr>
      </w:pPr>
      <w:r w:rsidRPr="23D1B782" w:rsidR="23D1B782">
        <w:rPr>
          <w:b w:val="1"/>
          <w:bCs w:val="1"/>
          <w:noProof w:val="0"/>
          <w:lang w:val="en-US"/>
        </w:rPr>
        <w:t>Functional Testing:</w:t>
      </w:r>
    </w:p>
    <w:p w:rsidR="23D1B782" w:rsidP="23D1B782" w:rsidRDefault="23D1B782" w14:paraId="18607CBC" w14:textId="3418CD52">
      <w:pPr>
        <w:pStyle w:val="ListParagraph"/>
        <w:numPr>
          <w:ilvl w:val="1"/>
          <w:numId w:val="10"/>
        </w:numPr>
        <w:bidi w:val="0"/>
        <w:spacing w:before="240" w:beforeAutospacing="off" w:after="240" w:afterAutospacing="off"/>
        <w:rPr>
          <w:noProof w:val="0"/>
          <w:sz w:val="24"/>
          <w:szCs w:val="24"/>
          <w:lang w:val="en-US"/>
        </w:rPr>
      </w:pPr>
      <w:r w:rsidRPr="23D1B782" w:rsidR="23D1B782">
        <w:rPr>
          <w:noProof w:val="0"/>
          <w:lang w:val="en-US"/>
        </w:rPr>
        <w:t>User registration &amp; login with valid/invalid credentials.</w:t>
      </w:r>
    </w:p>
    <w:p w:rsidR="23D1B782" w:rsidP="23D1B782" w:rsidRDefault="23D1B782" w14:paraId="2351936B" w14:textId="356618AE">
      <w:pPr>
        <w:pStyle w:val="ListParagraph"/>
        <w:numPr>
          <w:ilvl w:val="1"/>
          <w:numId w:val="10"/>
        </w:numPr>
        <w:bidi w:val="0"/>
        <w:spacing w:before="240" w:beforeAutospacing="off" w:after="240" w:afterAutospacing="off"/>
        <w:rPr>
          <w:noProof w:val="0"/>
          <w:sz w:val="24"/>
          <w:szCs w:val="24"/>
          <w:lang w:val="en-US"/>
        </w:rPr>
      </w:pPr>
      <w:r w:rsidRPr="23D1B782" w:rsidR="23D1B782">
        <w:rPr>
          <w:noProof w:val="0"/>
          <w:lang w:val="en-US"/>
        </w:rPr>
        <w:t>Password reset functionality.</w:t>
      </w:r>
    </w:p>
    <w:p w:rsidR="23D1B782" w:rsidP="23D1B782" w:rsidRDefault="23D1B782" w14:paraId="2B250449" w14:textId="0CE59E11">
      <w:pPr>
        <w:pStyle w:val="ListParagraph"/>
        <w:numPr>
          <w:ilvl w:val="1"/>
          <w:numId w:val="10"/>
        </w:numPr>
        <w:bidi w:val="0"/>
        <w:spacing w:before="240" w:beforeAutospacing="off" w:after="240" w:afterAutospacing="off"/>
        <w:rPr>
          <w:noProof w:val="0"/>
          <w:sz w:val="24"/>
          <w:szCs w:val="24"/>
          <w:lang w:val="en-US"/>
        </w:rPr>
      </w:pPr>
      <w:r w:rsidRPr="23D1B782" w:rsidR="23D1B782">
        <w:rPr>
          <w:noProof w:val="0"/>
          <w:lang w:val="en-US"/>
        </w:rPr>
        <w:t>Role-based access control (Customer, Admin, Agent).</w:t>
      </w:r>
    </w:p>
    <w:p w:rsidR="23D1B782" w:rsidP="23D1B782" w:rsidRDefault="23D1B782" w14:paraId="709188AC" w14:textId="363F2940">
      <w:pPr>
        <w:pStyle w:val="ListParagraph"/>
        <w:numPr>
          <w:ilvl w:val="1"/>
          <w:numId w:val="10"/>
        </w:numPr>
        <w:bidi w:val="0"/>
        <w:spacing w:before="240" w:beforeAutospacing="off" w:after="240" w:afterAutospacing="off"/>
        <w:rPr>
          <w:noProof w:val="0"/>
          <w:sz w:val="24"/>
          <w:szCs w:val="24"/>
          <w:lang w:val="en-US"/>
        </w:rPr>
      </w:pPr>
      <w:r w:rsidRPr="23D1B782" w:rsidR="23D1B782">
        <w:rPr>
          <w:noProof w:val="0"/>
          <w:lang w:val="en-US"/>
        </w:rPr>
        <w:t>Session management &amp; security.</w:t>
      </w:r>
    </w:p>
    <w:p w:rsidR="23D1B782" w:rsidP="23D1B782" w:rsidRDefault="23D1B782" w14:paraId="2E593567" w14:textId="71611469">
      <w:pPr>
        <w:pStyle w:val="ListParagraph"/>
        <w:numPr>
          <w:ilvl w:val="0"/>
          <w:numId w:val="10"/>
        </w:numPr>
        <w:bidi w:val="0"/>
        <w:spacing w:before="240" w:beforeAutospacing="off" w:after="240" w:afterAutospacing="off"/>
        <w:rPr>
          <w:b w:val="1"/>
          <w:bCs w:val="1"/>
          <w:noProof w:val="0"/>
          <w:sz w:val="24"/>
          <w:szCs w:val="24"/>
          <w:lang w:val="en-US"/>
        </w:rPr>
      </w:pPr>
      <w:r w:rsidRPr="23D1B782" w:rsidR="23D1B782">
        <w:rPr>
          <w:b w:val="1"/>
          <w:bCs w:val="1"/>
          <w:noProof w:val="0"/>
          <w:lang w:val="en-US"/>
        </w:rPr>
        <w:t>Non-Functional Testing:</w:t>
      </w:r>
    </w:p>
    <w:p w:rsidR="23D1B782" w:rsidP="23D1B782" w:rsidRDefault="23D1B782" w14:paraId="6DE874C7" w14:textId="5B7A4D65">
      <w:pPr>
        <w:pStyle w:val="ListParagraph"/>
        <w:numPr>
          <w:ilvl w:val="1"/>
          <w:numId w:val="10"/>
        </w:numPr>
        <w:bidi w:val="0"/>
        <w:spacing w:before="240" w:beforeAutospacing="off" w:after="240" w:afterAutospacing="off"/>
        <w:rPr>
          <w:noProof w:val="0"/>
          <w:sz w:val="24"/>
          <w:szCs w:val="24"/>
          <w:lang w:val="en-US"/>
        </w:rPr>
      </w:pPr>
      <w:r w:rsidRPr="23D1B782" w:rsidR="23D1B782">
        <w:rPr>
          <w:noProof w:val="0"/>
          <w:lang w:val="en-US"/>
        </w:rPr>
        <w:t>Performance under concurrent login attempts.</w:t>
      </w:r>
    </w:p>
    <w:p w:rsidR="23D1B782" w:rsidP="23D1B782" w:rsidRDefault="23D1B782" w14:paraId="47B7728D" w14:textId="61F5573E">
      <w:pPr>
        <w:pStyle w:val="ListParagraph"/>
        <w:numPr>
          <w:ilvl w:val="1"/>
          <w:numId w:val="10"/>
        </w:numPr>
        <w:bidi w:val="0"/>
        <w:spacing w:before="240" w:beforeAutospacing="off" w:after="240" w:afterAutospacing="off"/>
        <w:rPr>
          <w:noProof w:val="0"/>
          <w:sz w:val="24"/>
          <w:szCs w:val="24"/>
          <w:lang w:val="en-US"/>
        </w:rPr>
      </w:pPr>
      <w:r w:rsidRPr="23D1B782" w:rsidR="23D1B782">
        <w:rPr>
          <w:noProof w:val="0"/>
          <w:lang w:val="en-US"/>
        </w:rPr>
        <w:t>Usability testing for ease of use.</w:t>
      </w:r>
    </w:p>
    <w:p w:rsidR="23D1B782" w:rsidP="23D1B782" w:rsidRDefault="23D1B782" w14:paraId="3E7DCEDF" w14:textId="7CCD5699">
      <w:pPr>
        <w:pStyle w:val="ListParagraph"/>
        <w:numPr>
          <w:ilvl w:val="1"/>
          <w:numId w:val="10"/>
        </w:numPr>
        <w:bidi w:val="0"/>
        <w:spacing w:before="240" w:beforeAutospacing="off" w:after="240" w:afterAutospacing="off"/>
        <w:rPr>
          <w:noProof w:val="0"/>
          <w:sz w:val="24"/>
          <w:szCs w:val="24"/>
          <w:lang w:val="en-US"/>
        </w:rPr>
      </w:pPr>
      <w:r w:rsidRPr="23D1B782" w:rsidR="23D1B782">
        <w:rPr>
          <w:noProof w:val="0"/>
          <w:lang w:val="en-US"/>
        </w:rPr>
        <w:t>Compatibility across different devices and browsers.</w:t>
      </w:r>
    </w:p>
    <w:p w:rsidR="23D1B782" w:rsidP="23D1B782" w:rsidRDefault="23D1B782" w14:paraId="284D1956" w14:textId="65EA87DF">
      <w:pPr>
        <w:pStyle w:val="ListParagraph"/>
        <w:numPr>
          <w:ilvl w:val="0"/>
          <w:numId w:val="10"/>
        </w:numPr>
        <w:bidi w:val="0"/>
        <w:spacing w:before="240" w:after="240"/>
        <w:rPr>
          <w:rFonts w:ascii="Arial" w:hAnsi="Arial" w:eastAsia="Arial" w:cs="Arial"/>
        </w:rPr>
      </w:pPr>
    </w:p>
    <w:p w:rsidR="0C437099" w:rsidP="0C437099" w:rsidRDefault="0C437099" w14:paraId="378F6147" w14:textId="0FE677EF">
      <w:pPr>
        <w:pStyle w:val="Heading3"/>
        <w:bidi w:val="0"/>
        <w:spacing w:before="281" w:after="281"/>
      </w:pPr>
      <w:r w:rsidRPr="0C437099">
        <w:rPr>
          <w:rFonts w:ascii="Arial" w:hAnsi="Arial" w:eastAsia="Arial" w:cs="Arial"/>
          <w:sz w:val="24"/>
          <w:szCs w:val="24"/>
        </w:rPr>
        <w:t>2. Hotel Booking System</w:t>
      </w:r>
    </w:p>
    <w:p w:rsidR="0C437099" w:rsidP="0C437099" w:rsidRDefault="0C437099" w14:paraId="1E9DF100" w14:textId="63DB1D89">
      <w:pPr>
        <w:pStyle w:val="ListParagraph"/>
        <w:numPr>
          <w:ilvl w:val="0"/>
          <w:numId w:val="9"/>
        </w:numPr>
        <w:bidi w:val="0"/>
        <w:spacing w:before="240" w:after="240"/>
        <w:rPr>
          <w:rFonts w:ascii="Arial" w:hAnsi="Arial" w:eastAsia="Arial" w:cs="Arial"/>
        </w:rPr>
      </w:pPr>
      <w:r w:rsidRPr="0C437099">
        <w:rPr>
          <w:rFonts w:ascii="Arial" w:hAnsi="Arial" w:eastAsia="Arial" w:cs="Arial"/>
        </w:rPr>
        <w:t>Search functionality (location, price, rating filters)</w:t>
      </w:r>
    </w:p>
    <w:p w:rsidR="0C437099" w:rsidP="0C437099" w:rsidRDefault="0C437099" w14:paraId="1E201E09" w14:textId="6B210BC6">
      <w:pPr>
        <w:pStyle w:val="ListParagraph"/>
        <w:numPr>
          <w:ilvl w:val="0"/>
          <w:numId w:val="9"/>
        </w:numPr>
        <w:bidi w:val="0"/>
        <w:spacing w:before="240" w:after="240"/>
        <w:rPr>
          <w:rFonts w:ascii="Arial" w:hAnsi="Arial" w:eastAsia="Arial" w:cs="Arial"/>
        </w:rPr>
      </w:pPr>
      <w:r w:rsidRPr="0C437099">
        <w:rPr>
          <w:rFonts w:ascii="Arial" w:hAnsi="Arial" w:eastAsia="Arial" w:cs="Arial"/>
        </w:rPr>
        <w:t>Hotel details page (room availability, images, pricing)</w:t>
      </w:r>
    </w:p>
    <w:p w:rsidR="0C437099" w:rsidP="0C437099" w:rsidRDefault="0C437099" w14:paraId="3678BC22" w14:textId="22FC7C6A">
      <w:pPr>
        <w:pStyle w:val="ListParagraph"/>
        <w:numPr>
          <w:ilvl w:val="0"/>
          <w:numId w:val="9"/>
        </w:numPr>
        <w:bidi w:val="0"/>
        <w:spacing w:before="240" w:after="240"/>
        <w:rPr>
          <w:rFonts w:ascii="Arial" w:hAnsi="Arial" w:eastAsia="Arial" w:cs="Arial"/>
        </w:rPr>
      </w:pPr>
      <w:r w:rsidRPr="0C437099">
        <w:rPr>
          <w:rFonts w:ascii="Arial" w:hAnsi="Arial" w:eastAsia="Arial" w:cs="Arial"/>
        </w:rPr>
        <w:t>Booking process (room selection, guest details, payment validation)</w:t>
      </w:r>
    </w:p>
    <w:p w:rsidR="0C437099" w:rsidP="0C437099" w:rsidRDefault="0C437099" w14:paraId="2AFA366B" w14:textId="07F85888">
      <w:pPr>
        <w:pStyle w:val="ListParagraph"/>
        <w:numPr>
          <w:ilvl w:val="0"/>
          <w:numId w:val="9"/>
        </w:numPr>
        <w:bidi w:val="0"/>
        <w:spacing w:before="240" w:after="240"/>
        <w:rPr>
          <w:rFonts w:ascii="Arial" w:hAnsi="Arial" w:eastAsia="Arial" w:cs="Arial"/>
        </w:rPr>
      </w:pPr>
      <w:r w:rsidRPr="0C437099">
        <w:rPr>
          <w:rFonts w:ascii="Arial" w:hAnsi="Arial" w:eastAsia="Arial" w:cs="Arial"/>
        </w:rPr>
        <w:t>Cancellation &amp; modification policies</w:t>
      </w:r>
    </w:p>
    <w:p w:rsidR="0C437099" w:rsidP="0C437099" w:rsidRDefault="0C437099" w14:paraId="0FA34DD1" w14:textId="01E7E778">
      <w:pPr>
        <w:pStyle w:val="ListParagraph"/>
        <w:numPr>
          <w:ilvl w:val="0"/>
          <w:numId w:val="9"/>
        </w:numPr>
        <w:bidi w:val="0"/>
        <w:spacing w:before="240" w:after="240"/>
        <w:rPr>
          <w:rFonts w:ascii="Arial" w:hAnsi="Arial" w:eastAsia="Arial" w:cs="Arial"/>
        </w:rPr>
      </w:pPr>
      <w:r w:rsidRPr="0C437099">
        <w:rPr>
          <w:rFonts w:ascii="Arial" w:hAnsi="Arial" w:eastAsia="Arial" w:cs="Arial"/>
          <w:b/>
          <w:bCs/>
        </w:rPr>
        <w:t>Manual Testing:</w:t>
      </w:r>
      <w:r w:rsidRPr="0C437099">
        <w:rPr>
          <w:rFonts w:ascii="Arial" w:hAnsi="Arial" w:eastAsia="Arial" w:cs="Arial"/>
        </w:rPr>
        <w:t xml:space="preserve"> Search functionality, UI validation, room selection</w:t>
      </w:r>
    </w:p>
    <w:p w:rsidR="0C437099" w:rsidP="0C437099" w:rsidRDefault="0C437099" w14:paraId="60B46D19" w14:textId="531958C3">
      <w:pPr>
        <w:pStyle w:val="ListParagraph"/>
        <w:numPr>
          <w:ilvl w:val="0"/>
          <w:numId w:val="9"/>
        </w:numPr>
        <w:bidi w:val="0"/>
        <w:spacing w:before="240" w:after="240"/>
        <w:rPr>
          <w:rFonts w:ascii="Arial" w:hAnsi="Arial" w:eastAsia="Arial" w:cs="Arial"/>
        </w:rPr>
      </w:pPr>
      <w:r w:rsidRPr="0C437099">
        <w:rPr>
          <w:rFonts w:ascii="Arial" w:hAnsi="Arial" w:eastAsia="Arial" w:cs="Arial"/>
          <w:b/>
          <w:bCs/>
        </w:rPr>
        <w:t>Automation Testing:</w:t>
      </w:r>
      <w:r w:rsidRPr="0C437099">
        <w:rPr>
          <w:rFonts w:ascii="Arial" w:hAnsi="Arial" w:eastAsia="Arial" w:cs="Arial"/>
        </w:rPr>
        <w:t xml:space="preserve"> End-to-end booking flow, price validation, confirmation process</w:t>
      </w:r>
    </w:p>
    <w:p w:rsidR="0C437099" w:rsidP="0C437099" w:rsidRDefault="0C437099" w14:paraId="19AB9B30" w14:textId="712AB8D5">
      <w:pPr>
        <w:pStyle w:val="ListParagraph"/>
        <w:numPr>
          <w:ilvl w:val="0"/>
          <w:numId w:val="9"/>
        </w:numPr>
        <w:bidi w:val="0"/>
        <w:spacing w:before="240" w:after="240"/>
        <w:rPr>
          <w:rFonts w:ascii="Arial" w:hAnsi="Arial" w:eastAsia="Arial" w:cs="Arial"/>
        </w:rPr>
      </w:pPr>
      <w:r w:rsidRPr="23D1B782" w:rsidR="23D1B782">
        <w:rPr>
          <w:rFonts w:ascii="Arial" w:hAnsi="Arial" w:eastAsia="Arial" w:cs="Arial"/>
          <w:b w:val="1"/>
          <w:bCs w:val="1"/>
        </w:rPr>
        <w:t>API Testing:</w:t>
      </w:r>
      <w:r w:rsidRPr="23D1B782" w:rsidR="23D1B782">
        <w:rPr>
          <w:rFonts w:ascii="Arial" w:hAnsi="Arial" w:eastAsia="Arial" w:cs="Arial"/>
        </w:rPr>
        <w:t xml:space="preserve"> Hotel availability, booking API, cancellation API</w:t>
      </w:r>
    </w:p>
    <w:p w:rsidR="23D1B782" w:rsidP="23D1B782" w:rsidRDefault="23D1B782" w14:paraId="4F6C113A" w14:textId="71553046">
      <w:pPr>
        <w:pStyle w:val="ListParagraph"/>
        <w:numPr>
          <w:ilvl w:val="0"/>
          <w:numId w:val="9"/>
        </w:numPr>
        <w:bidi w:val="0"/>
        <w:spacing w:before="240" w:after="240"/>
        <w:rPr>
          <w:b w:val="1"/>
          <w:bCs w:val="1"/>
          <w:noProof w:val="0"/>
          <w:sz w:val="24"/>
          <w:szCs w:val="24"/>
          <w:lang w:val="en-US"/>
        </w:rPr>
      </w:pPr>
      <w:r w:rsidRPr="23D1B782" w:rsidR="23D1B782">
        <w:rPr>
          <w:b w:val="1"/>
          <w:bCs w:val="1"/>
          <w:noProof w:val="0"/>
          <w:lang w:val="en-US"/>
        </w:rPr>
        <w:t>Functional Testing:</w:t>
      </w:r>
    </w:p>
    <w:p w:rsidR="23D1B782" w:rsidP="23D1B782" w:rsidRDefault="23D1B782" w14:paraId="73C955DC" w14:textId="1F8C1B3A">
      <w:pPr>
        <w:pStyle w:val="ListParagraph"/>
        <w:numPr>
          <w:ilvl w:val="1"/>
          <w:numId w:val="9"/>
        </w:numPr>
        <w:bidi w:val="0"/>
        <w:spacing w:before="240" w:beforeAutospacing="off" w:after="240" w:afterAutospacing="off"/>
        <w:rPr>
          <w:noProof w:val="0"/>
          <w:sz w:val="24"/>
          <w:szCs w:val="24"/>
          <w:lang w:val="en-US"/>
        </w:rPr>
      </w:pPr>
      <w:r w:rsidRPr="23D1B782" w:rsidR="23D1B782">
        <w:rPr>
          <w:noProof w:val="0"/>
          <w:lang w:val="en-US"/>
        </w:rPr>
        <w:t>Search hotels by location, price, rating.</w:t>
      </w:r>
    </w:p>
    <w:p w:rsidR="23D1B782" w:rsidP="23D1B782" w:rsidRDefault="23D1B782" w14:paraId="3DC374B7" w14:textId="754FE8AC">
      <w:pPr>
        <w:pStyle w:val="ListParagraph"/>
        <w:numPr>
          <w:ilvl w:val="1"/>
          <w:numId w:val="9"/>
        </w:numPr>
        <w:bidi w:val="0"/>
        <w:spacing w:before="240" w:beforeAutospacing="off" w:after="240" w:afterAutospacing="off"/>
        <w:rPr>
          <w:noProof w:val="0"/>
          <w:sz w:val="24"/>
          <w:szCs w:val="24"/>
          <w:lang w:val="en-US"/>
        </w:rPr>
      </w:pPr>
      <w:r w:rsidRPr="23D1B782" w:rsidR="23D1B782">
        <w:rPr>
          <w:noProof w:val="0"/>
          <w:lang w:val="en-US"/>
        </w:rPr>
        <w:t>Hotel details page with availability, images, pricing.</w:t>
      </w:r>
    </w:p>
    <w:p w:rsidR="23D1B782" w:rsidP="23D1B782" w:rsidRDefault="23D1B782" w14:paraId="15D753DB" w14:textId="5AF701AB">
      <w:pPr>
        <w:pStyle w:val="ListParagraph"/>
        <w:numPr>
          <w:ilvl w:val="1"/>
          <w:numId w:val="9"/>
        </w:numPr>
        <w:bidi w:val="0"/>
        <w:spacing w:before="240" w:beforeAutospacing="off" w:after="240" w:afterAutospacing="off"/>
        <w:rPr>
          <w:noProof w:val="0"/>
          <w:sz w:val="24"/>
          <w:szCs w:val="24"/>
          <w:lang w:val="en-US"/>
        </w:rPr>
      </w:pPr>
      <w:r w:rsidRPr="23D1B782" w:rsidR="23D1B782">
        <w:rPr>
          <w:noProof w:val="0"/>
          <w:lang w:val="en-US"/>
        </w:rPr>
        <w:t>Booking process: room selection, guest details, payment validation.</w:t>
      </w:r>
    </w:p>
    <w:p w:rsidR="23D1B782" w:rsidP="23D1B782" w:rsidRDefault="23D1B782" w14:paraId="23A2CBB6" w14:textId="03C1E738">
      <w:pPr>
        <w:pStyle w:val="ListParagraph"/>
        <w:numPr>
          <w:ilvl w:val="1"/>
          <w:numId w:val="9"/>
        </w:numPr>
        <w:bidi w:val="0"/>
        <w:spacing w:before="240" w:beforeAutospacing="off" w:after="240" w:afterAutospacing="off"/>
        <w:rPr>
          <w:noProof w:val="0"/>
          <w:sz w:val="24"/>
          <w:szCs w:val="24"/>
          <w:lang w:val="en-US"/>
        </w:rPr>
      </w:pPr>
      <w:r w:rsidRPr="23D1B782" w:rsidR="23D1B782">
        <w:rPr>
          <w:noProof w:val="0"/>
          <w:lang w:val="en-US"/>
        </w:rPr>
        <w:t>Cancellation &amp; modification policies.</w:t>
      </w:r>
    </w:p>
    <w:p w:rsidR="23D1B782" w:rsidP="23D1B782" w:rsidRDefault="23D1B782" w14:paraId="05B1FF17" w14:textId="0421F39A">
      <w:pPr>
        <w:pStyle w:val="ListParagraph"/>
        <w:numPr>
          <w:ilvl w:val="0"/>
          <w:numId w:val="9"/>
        </w:numPr>
        <w:bidi w:val="0"/>
        <w:spacing w:before="240" w:beforeAutospacing="off" w:after="240" w:afterAutospacing="off"/>
        <w:rPr>
          <w:b w:val="1"/>
          <w:bCs w:val="1"/>
          <w:noProof w:val="0"/>
          <w:sz w:val="24"/>
          <w:szCs w:val="24"/>
          <w:lang w:val="en-US"/>
        </w:rPr>
      </w:pPr>
      <w:r w:rsidRPr="23D1B782" w:rsidR="23D1B782">
        <w:rPr>
          <w:b w:val="1"/>
          <w:bCs w:val="1"/>
          <w:noProof w:val="0"/>
          <w:lang w:val="en-US"/>
        </w:rPr>
        <w:t>Non-Functional Testing:</w:t>
      </w:r>
    </w:p>
    <w:p w:rsidR="23D1B782" w:rsidP="23D1B782" w:rsidRDefault="23D1B782" w14:paraId="6321D304" w14:textId="0351568C">
      <w:pPr>
        <w:pStyle w:val="ListParagraph"/>
        <w:numPr>
          <w:ilvl w:val="1"/>
          <w:numId w:val="9"/>
        </w:numPr>
        <w:bidi w:val="0"/>
        <w:spacing w:before="240" w:beforeAutospacing="off" w:after="240" w:afterAutospacing="off"/>
        <w:rPr>
          <w:noProof w:val="0"/>
          <w:sz w:val="24"/>
          <w:szCs w:val="24"/>
          <w:lang w:val="en-US"/>
        </w:rPr>
      </w:pPr>
      <w:r w:rsidRPr="23D1B782" w:rsidR="23D1B782">
        <w:rPr>
          <w:noProof w:val="0"/>
          <w:lang w:val="en-US"/>
        </w:rPr>
        <w:t>Load testing for search queries.</w:t>
      </w:r>
    </w:p>
    <w:p w:rsidR="23D1B782" w:rsidP="23D1B782" w:rsidRDefault="23D1B782" w14:paraId="62950C1E" w14:textId="171C2657">
      <w:pPr>
        <w:pStyle w:val="ListParagraph"/>
        <w:numPr>
          <w:ilvl w:val="1"/>
          <w:numId w:val="9"/>
        </w:numPr>
        <w:bidi w:val="0"/>
        <w:spacing w:before="240" w:beforeAutospacing="off" w:after="240" w:afterAutospacing="off"/>
        <w:rPr>
          <w:noProof w:val="0"/>
          <w:sz w:val="24"/>
          <w:szCs w:val="24"/>
          <w:lang w:val="en-US"/>
        </w:rPr>
      </w:pPr>
      <w:r w:rsidRPr="23D1B782" w:rsidR="23D1B782">
        <w:rPr>
          <w:noProof w:val="0"/>
          <w:lang w:val="en-US"/>
        </w:rPr>
        <w:t>Usability testing for booking workflow.</w:t>
      </w:r>
    </w:p>
    <w:p w:rsidR="23D1B782" w:rsidP="23D1B782" w:rsidRDefault="23D1B782" w14:paraId="596DC916" w14:textId="376D4CD0">
      <w:pPr>
        <w:pStyle w:val="ListParagraph"/>
        <w:numPr>
          <w:ilvl w:val="1"/>
          <w:numId w:val="9"/>
        </w:numPr>
        <w:bidi w:val="0"/>
        <w:spacing w:before="240" w:beforeAutospacing="off" w:after="240" w:afterAutospacing="off"/>
        <w:rPr>
          <w:noProof w:val="0"/>
          <w:sz w:val="24"/>
          <w:szCs w:val="24"/>
          <w:lang w:val="en-US"/>
        </w:rPr>
      </w:pPr>
      <w:r w:rsidRPr="23D1B782" w:rsidR="23D1B782">
        <w:rPr>
          <w:noProof w:val="0"/>
          <w:lang w:val="en-US"/>
        </w:rPr>
        <w:t>Cross-browser and device compatibility.</w:t>
      </w:r>
    </w:p>
    <w:p w:rsidR="23D1B782" w:rsidP="23D1B782" w:rsidRDefault="23D1B782" w14:paraId="18E4AB6D" w14:textId="3FD7A883">
      <w:pPr>
        <w:pStyle w:val="ListParagraph"/>
        <w:bidi w:val="0"/>
        <w:spacing w:before="240" w:after="240"/>
        <w:ind w:left="720"/>
        <w:rPr>
          <w:rFonts w:ascii="Arial" w:hAnsi="Arial" w:eastAsia="Arial" w:cs="Arial"/>
        </w:rPr>
      </w:pPr>
    </w:p>
    <w:p w:rsidR="0C437099" w:rsidP="0C437099" w:rsidRDefault="0C437099" w14:paraId="27E21194" w14:textId="1B2445E6">
      <w:pPr>
        <w:pStyle w:val="Heading3"/>
        <w:bidi w:val="0"/>
        <w:spacing w:before="281" w:after="281"/>
      </w:pPr>
      <w:r w:rsidRPr="0C437099">
        <w:rPr>
          <w:rFonts w:ascii="Arial" w:hAnsi="Arial" w:eastAsia="Arial" w:cs="Arial"/>
          <w:sz w:val="24"/>
          <w:szCs w:val="24"/>
        </w:rPr>
        <w:t>3. Flight Booking System</w:t>
      </w:r>
    </w:p>
    <w:p w:rsidR="0C437099" w:rsidP="0C437099" w:rsidRDefault="0C437099" w14:paraId="7922E4BD" w14:textId="589D6265">
      <w:pPr>
        <w:pStyle w:val="ListParagraph"/>
        <w:numPr>
          <w:ilvl w:val="0"/>
          <w:numId w:val="8"/>
        </w:numPr>
        <w:bidi w:val="0"/>
        <w:spacing w:before="240" w:after="240"/>
        <w:rPr>
          <w:rFonts w:ascii="Arial" w:hAnsi="Arial" w:eastAsia="Arial" w:cs="Arial"/>
        </w:rPr>
      </w:pPr>
      <w:r w:rsidRPr="0C437099">
        <w:rPr>
          <w:rFonts w:ascii="Arial" w:hAnsi="Arial" w:eastAsia="Arial" w:cs="Arial"/>
        </w:rPr>
        <w:t>Flight search with filters (date, price, stops, airline)</w:t>
      </w:r>
    </w:p>
    <w:p w:rsidR="23D1B782" w:rsidP="23D1B782" w:rsidRDefault="23D1B782" w14:paraId="6D46A222" w14:textId="01619047">
      <w:pPr>
        <w:pStyle w:val="ListParagraph"/>
        <w:numPr>
          <w:ilvl w:val="0"/>
          <w:numId w:val="8"/>
        </w:numPr>
        <w:spacing w:before="240" w:after="240"/>
        <w:rPr>
          <w:rFonts w:ascii="Arial" w:hAnsi="Arial" w:eastAsia="Arial" w:cs="Arial"/>
        </w:rPr>
      </w:pPr>
      <w:r w:rsidRPr="23D1B782" w:rsidR="23D1B782">
        <w:rPr>
          <w:rFonts w:ascii="Arial" w:hAnsi="Arial" w:eastAsia="Arial" w:cs="Arial"/>
        </w:rPr>
        <w:t>Booking process (seat selection, passenger details, payment integration)</w:t>
      </w:r>
    </w:p>
    <w:p w:rsidR="0C437099" w:rsidP="0C437099" w:rsidRDefault="0C437099" w14:paraId="5AB20BD8" w14:textId="68465BFB">
      <w:pPr>
        <w:pStyle w:val="ListParagraph"/>
        <w:numPr>
          <w:ilvl w:val="0"/>
          <w:numId w:val="8"/>
        </w:numPr>
        <w:bidi w:val="0"/>
        <w:spacing w:before="240" w:after="240"/>
        <w:rPr>
          <w:rFonts w:ascii="Arial" w:hAnsi="Arial" w:eastAsia="Arial" w:cs="Arial"/>
        </w:rPr>
      </w:pPr>
      <w:r w:rsidRPr="0C437099">
        <w:rPr>
          <w:rFonts w:ascii="Arial" w:hAnsi="Arial" w:eastAsia="Arial" w:cs="Arial"/>
        </w:rPr>
        <w:t>E-ticket generation &amp; notifications</w:t>
      </w:r>
    </w:p>
    <w:p w:rsidR="0C437099" w:rsidP="0C437099" w:rsidRDefault="0C437099" w14:paraId="05E418EB" w14:textId="4A94173B">
      <w:pPr>
        <w:pStyle w:val="ListParagraph"/>
        <w:numPr>
          <w:ilvl w:val="0"/>
          <w:numId w:val="8"/>
        </w:numPr>
        <w:bidi w:val="0"/>
        <w:spacing w:before="240" w:after="240"/>
        <w:rPr>
          <w:rFonts w:ascii="Arial" w:hAnsi="Arial" w:eastAsia="Arial" w:cs="Arial"/>
        </w:rPr>
      </w:pPr>
      <w:r w:rsidRPr="0C437099">
        <w:rPr>
          <w:rFonts w:ascii="Arial" w:hAnsi="Arial" w:eastAsia="Arial" w:cs="Arial"/>
          <w:b/>
          <w:bCs/>
        </w:rPr>
        <w:t>Manual Testing:</w:t>
      </w:r>
      <w:r w:rsidRPr="0C437099">
        <w:rPr>
          <w:rFonts w:ascii="Arial" w:hAnsi="Arial" w:eastAsia="Arial" w:cs="Arial"/>
        </w:rPr>
        <w:t xml:space="preserve"> Flight search, seat selection, ticket confirmation</w:t>
      </w:r>
    </w:p>
    <w:p w:rsidR="0C437099" w:rsidP="0C437099" w:rsidRDefault="0C437099" w14:paraId="50EC33CC" w14:textId="173E01F0">
      <w:pPr>
        <w:pStyle w:val="ListParagraph"/>
        <w:numPr>
          <w:ilvl w:val="0"/>
          <w:numId w:val="8"/>
        </w:numPr>
        <w:bidi w:val="0"/>
        <w:spacing w:before="240" w:after="240"/>
        <w:rPr>
          <w:rFonts w:ascii="Arial" w:hAnsi="Arial" w:eastAsia="Arial" w:cs="Arial"/>
        </w:rPr>
      </w:pPr>
      <w:r w:rsidRPr="0C437099">
        <w:rPr>
          <w:rFonts w:ascii="Arial" w:hAnsi="Arial" w:eastAsia="Arial" w:cs="Arial"/>
          <w:b/>
          <w:bCs/>
        </w:rPr>
        <w:t>Automation Testing:</w:t>
      </w:r>
      <w:r w:rsidRPr="0C437099">
        <w:rPr>
          <w:rFonts w:ascii="Arial" w:hAnsi="Arial" w:eastAsia="Arial" w:cs="Arial"/>
        </w:rPr>
        <w:t xml:space="preserve"> End-to-end flight booking, validation of filters, price updates</w:t>
      </w:r>
    </w:p>
    <w:p w:rsidR="0C437099" w:rsidP="0C437099" w:rsidRDefault="0C437099" w14:paraId="1A34073F" w14:textId="68D4F4C9">
      <w:pPr>
        <w:pStyle w:val="ListParagraph"/>
        <w:numPr>
          <w:ilvl w:val="0"/>
          <w:numId w:val="8"/>
        </w:numPr>
        <w:bidi w:val="0"/>
        <w:spacing w:before="240" w:after="240"/>
        <w:rPr>
          <w:rFonts w:ascii="Arial" w:hAnsi="Arial" w:eastAsia="Arial" w:cs="Arial"/>
        </w:rPr>
      </w:pPr>
      <w:r w:rsidRPr="23D1B782" w:rsidR="23D1B782">
        <w:rPr>
          <w:rFonts w:ascii="Arial" w:hAnsi="Arial" w:eastAsia="Arial" w:cs="Arial"/>
          <w:b w:val="1"/>
          <w:bCs w:val="1"/>
        </w:rPr>
        <w:t>API Testing:</w:t>
      </w:r>
      <w:r w:rsidRPr="23D1B782" w:rsidR="23D1B782">
        <w:rPr>
          <w:rFonts w:ascii="Arial" w:hAnsi="Arial" w:eastAsia="Arial" w:cs="Arial"/>
        </w:rPr>
        <w:t xml:space="preserve"> Fetching flights, booking flights, retrieving ticket details</w:t>
      </w:r>
    </w:p>
    <w:p w:rsidR="23D1B782" w:rsidP="23D1B782" w:rsidRDefault="23D1B782" w14:paraId="09DEB9BE" w14:textId="3A207027">
      <w:pPr>
        <w:pStyle w:val="ListParagraph"/>
        <w:numPr>
          <w:ilvl w:val="0"/>
          <w:numId w:val="8"/>
        </w:numPr>
        <w:bidi w:val="0"/>
        <w:spacing w:before="240" w:after="240"/>
        <w:rPr>
          <w:b w:val="1"/>
          <w:bCs w:val="1"/>
          <w:noProof w:val="0"/>
          <w:sz w:val="24"/>
          <w:szCs w:val="24"/>
          <w:lang w:val="en-US"/>
        </w:rPr>
      </w:pPr>
      <w:r w:rsidRPr="23D1B782" w:rsidR="23D1B782">
        <w:rPr>
          <w:b w:val="1"/>
          <w:bCs w:val="1"/>
          <w:noProof w:val="0"/>
          <w:lang w:val="en-US"/>
        </w:rPr>
        <w:t>Functional Testing:</w:t>
      </w:r>
    </w:p>
    <w:p w:rsidR="23D1B782" w:rsidP="23D1B782" w:rsidRDefault="23D1B782" w14:paraId="16CE9D18" w14:textId="1DC59409">
      <w:pPr>
        <w:pStyle w:val="ListParagraph"/>
        <w:numPr>
          <w:ilvl w:val="1"/>
          <w:numId w:val="8"/>
        </w:numPr>
        <w:bidi w:val="0"/>
        <w:spacing w:before="240" w:beforeAutospacing="off" w:after="240" w:afterAutospacing="off"/>
        <w:rPr>
          <w:noProof w:val="0"/>
          <w:sz w:val="24"/>
          <w:szCs w:val="24"/>
          <w:lang w:val="en-US"/>
        </w:rPr>
      </w:pPr>
      <w:r w:rsidRPr="23D1B782" w:rsidR="23D1B782">
        <w:rPr>
          <w:noProof w:val="0"/>
          <w:lang w:val="en-US"/>
        </w:rPr>
        <w:t>Flight search with filters (date, price, stops, airline).</w:t>
      </w:r>
    </w:p>
    <w:p w:rsidR="23D1B782" w:rsidP="23D1B782" w:rsidRDefault="23D1B782" w14:paraId="4B77DAF2" w14:textId="364C879E">
      <w:pPr>
        <w:pStyle w:val="ListParagraph"/>
        <w:numPr>
          <w:ilvl w:val="1"/>
          <w:numId w:val="8"/>
        </w:numPr>
        <w:bidi w:val="0"/>
        <w:spacing w:before="240" w:beforeAutospacing="off" w:after="240" w:afterAutospacing="off"/>
        <w:rPr>
          <w:noProof w:val="0"/>
          <w:sz w:val="24"/>
          <w:szCs w:val="24"/>
          <w:lang w:val="en-US"/>
        </w:rPr>
      </w:pPr>
      <w:r w:rsidRPr="23D1B782" w:rsidR="23D1B782">
        <w:rPr>
          <w:noProof w:val="0"/>
          <w:lang w:val="en-US"/>
        </w:rPr>
        <w:t>Booking process (seat selection, passenger details, payment integration).</w:t>
      </w:r>
    </w:p>
    <w:p w:rsidR="23D1B782" w:rsidP="23D1B782" w:rsidRDefault="23D1B782" w14:paraId="63597B52" w14:textId="2001FFFC">
      <w:pPr>
        <w:pStyle w:val="ListParagraph"/>
        <w:numPr>
          <w:ilvl w:val="1"/>
          <w:numId w:val="8"/>
        </w:numPr>
        <w:bidi w:val="0"/>
        <w:spacing w:before="240" w:beforeAutospacing="off" w:after="240" w:afterAutospacing="off"/>
        <w:rPr>
          <w:noProof w:val="0"/>
          <w:sz w:val="24"/>
          <w:szCs w:val="24"/>
          <w:lang w:val="en-US"/>
        </w:rPr>
      </w:pPr>
      <w:r w:rsidRPr="23D1B782" w:rsidR="23D1B782">
        <w:rPr>
          <w:noProof w:val="0"/>
          <w:lang w:val="en-US"/>
        </w:rPr>
        <w:t>E-ticket generation &amp; notifications.</w:t>
      </w:r>
    </w:p>
    <w:p w:rsidR="23D1B782" w:rsidP="23D1B782" w:rsidRDefault="23D1B782" w14:paraId="3FB2BFF9" w14:textId="4D5EFDBA">
      <w:pPr>
        <w:pStyle w:val="ListParagraph"/>
        <w:numPr>
          <w:ilvl w:val="0"/>
          <w:numId w:val="8"/>
        </w:numPr>
        <w:bidi w:val="0"/>
        <w:spacing w:before="240" w:beforeAutospacing="off" w:after="240" w:afterAutospacing="off"/>
        <w:rPr>
          <w:b w:val="1"/>
          <w:bCs w:val="1"/>
          <w:noProof w:val="0"/>
          <w:sz w:val="24"/>
          <w:szCs w:val="24"/>
          <w:lang w:val="en-US"/>
        </w:rPr>
      </w:pPr>
      <w:r w:rsidRPr="23D1B782" w:rsidR="23D1B782">
        <w:rPr>
          <w:b w:val="1"/>
          <w:bCs w:val="1"/>
          <w:noProof w:val="0"/>
          <w:lang w:val="en-US"/>
        </w:rPr>
        <w:t>Non-Functional Testing:</w:t>
      </w:r>
    </w:p>
    <w:p w:rsidR="23D1B782" w:rsidP="23D1B782" w:rsidRDefault="23D1B782" w14:paraId="728E833F" w14:textId="6982AC67">
      <w:pPr>
        <w:pStyle w:val="ListParagraph"/>
        <w:numPr>
          <w:ilvl w:val="1"/>
          <w:numId w:val="8"/>
        </w:numPr>
        <w:bidi w:val="0"/>
        <w:spacing w:before="240" w:beforeAutospacing="off" w:after="240" w:afterAutospacing="off"/>
        <w:rPr>
          <w:noProof w:val="0"/>
          <w:sz w:val="24"/>
          <w:szCs w:val="24"/>
          <w:lang w:val="en-US"/>
        </w:rPr>
      </w:pPr>
      <w:r w:rsidRPr="23D1B782" w:rsidR="23D1B782">
        <w:rPr>
          <w:noProof w:val="0"/>
          <w:lang w:val="en-US"/>
        </w:rPr>
        <w:t>Performance testing for search response time.</w:t>
      </w:r>
    </w:p>
    <w:p w:rsidR="23D1B782" w:rsidP="23D1B782" w:rsidRDefault="23D1B782" w14:paraId="739D425E" w14:textId="3DDDDC66">
      <w:pPr>
        <w:pStyle w:val="ListParagraph"/>
        <w:numPr>
          <w:ilvl w:val="1"/>
          <w:numId w:val="8"/>
        </w:numPr>
        <w:bidi w:val="0"/>
        <w:spacing w:before="240" w:beforeAutospacing="off" w:after="240" w:afterAutospacing="off"/>
        <w:rPr>
          <w:noProof w:val="0"/>
          <w:sz w:val="24"/>
          <w:szCs w:val="24"/>
          <w:lang w:val="en-US"/>
        </w:rPr>
      </w:pPr>
      <w:r w:rsidRPr="23D1B782" w:rsidR="23D1B782">
        <w:rPr>
          <w:noProof w:val="0"/>
          <w:lang w:val="en-US"/>
        </w:rPr>
        <w:t>UI testing for seat selection experience.</w:t>
      </w:r>
    </w:p>
    <w:p w:rsidR="23D1B782" w:rsidP="23D1B782" w:rsidRDefault="23D1B782" w14:paraId="00CD241A" w14:textId="1847537D">
      <w:pPr>
        <w:pStyle w:val="ListParagraph"/>
        <w:numPr>
          <w:ilvl w:val="1"/>
          <w:numId w:val="8"/>
        </w:numPr>
        <w:bidi w:val="0"/>
        <w:spacing w:before="240" w:beforeAutospacing="off" w:after="240" w:afterAutospacing="off"/>
        <w:rPr>
          <w:noProof w:val="0"/>
          <w:sz w:val="24"/>
          <w:szCs w:val="24"/>
          <w:lang w:val="en-US"/>
        </w:rPr>
      </w:pPr>
      <w:r w:rsidRPr="23D1B782" w:rsidR="23D1B782">
        <w:rPr>
          <w:noProof w:val="0"/>
          <w:lang w:val="en-US"/>
        </w:rPr>
        <w:t>Mobile responsiveness.</w:t>
      </w:r>
    </w:p>
    <w:p w:rsidR="23D1B782" w:rsidP="23D1B782" w:rsidRDefault="23D1B782" w14:paraId="4BF28557" w14:textId="4DC6A9AC">
      <w:pPr>
        <w:pStyle w:val="ListParagraph"/>
        <w:bidi w:val="0"/>
        <w:spacing w:before="240" w:after="240"/>
        <w:ind w:left="720"/>
        <w:rPr>
          <w:rFonts w:ascii="Arial" w:hAnsi="Arial" w:eastAsia="Arial" w:cs="Arial"/>
        </w:rPr>
      </w:pPr>
    </w:p>
    <w:p w:rsidR="0C437099" w:rsidP="0C437099" w:rsidRDefault="0C437099" w14:paraId="6DD1D91E" w14:textId="56A1F0E9">
      <w:pPr>
        <w:pStyle w:val="Heading3"/>
        <w:bidi w:val="0"/>
        <w:spacing w:before="281" w:after="281"/>
      </w:pPr>
      <w:r w:rsidRPr="0C437099">
        <w:rPr>
          <w:rFonts w:ascii="Arial" w:hAnsi="Arial" w:eastAsia="Arial" w:cs="Arial"/>
          <w:sz w:val="24"/>
          <w:szCs w:val="24"/>
        </w:rPr>
        <w:lastRenderedPageBreak/>
        <w:t>4. Car Rentals</w:t>
      </w:r>
    </w:p>
    <w:p w:rsidR="0C437099" w:rsidP="0C437099" w:rsidRDefault="0C437099" w14:paraId="4C5365E6" w14:textId="23A08468">
      <w:pPr>
        <w:pStyle w:val="ListParagraph"/>
        <w:numPr>
          <w:ilvl w:val="0"/>
          <w:numId w:val="7"/>
        </w:numPr>
        <w:bidi w:val="0"/>
        <w:spacing w:before="240" w:after="240"/>
        <w:rPr>
          <w:rFonts w:ascii="Arial" w:hAnsi="Arial" w:eastAsia="Arial" w:cs="Arial"/>
        </w:rPr>
      </w:pPr>
      <w:r w:rsidRPr="0C437099">
        <w:rPr>
          <w:rFonts w:ascii="Arial" w:hAnsi="Arial" w:eastAsia="Arial" w:cs="Arial"/>
        </w:rPr>
        <w:t>Search &amp; compare available cars</w:t>
      </w:r>
    </w:p>
    <w:p w:rsidR="0C437099" w:rsidP="0C437099" w:rsidRDefault="0C437099" w14:paraId="5F1EDB9B" w14:textId="5DA00515">
      <w:pPr>
        <w:pStyle w:val="ListParagraph"/>
        <w:numPr>
          <w:ilvl w:val="0"/>
          <w:numId w:val="7"/>
        </w:numPr>
        <w:bidi w:val="0"/>
        <w:spacing w:before="240" w:after="240"/>
        <w:rPr>
          <w:rFonts w:ascii="Arial" w:hAnsi="Arial" w:eastAsia="Arial" w:cs="Arial"/>
        </w:rPr>
      </w:pPr>
      <w:r w:rsidRPr="0C437099">
        <w:rPr>
          <w:rFonts w:ascii="Arial" w:hAnsi="Arial" w:eastAsia="Arial" w:cs="Arial"/>
        </w:rPr>
        <w:t>Booking process &amp; payment validation</w:t>
      </w:r>
    </w:p>
    <w:p w:rsidR="0C437099" w:rsidP="0C437099" w:rsidRDefault="0C437099" w14:paraId="64D31134" w14:textId="688C9EA9">
      <w:pPr>
        <w:pStyle w:val="ListParagraph"/>
        <w:numPr>
          <w:ilvl w:val="0"/>
          <w:numId w:val="7"/>
        </w:numPr>
        <w:bidi w:val="0"/>
        <w:spacing w:before="240" w:after="240"/>
        <w:rPr>
          <w:rFonts w:ascii="Arial" w:hAnsi="Arial" w:eastAsia="Arial" w:cs="Arial"/>
        </w:rPr>
      </w:pPr>
      <w:r w:rsidRPr="0C437099">
        <w:rPr>
          <w:rFonts w:ascii="Arial" w:hAnsi="Arial" w:eastAsia="Arial" w:cs="Arial"/>
        </w:rPr>
        <w:t>Rental duration &amp; cancellation policies</w:t>
      </w:r>
    </w:p>
    <w:p w:rsidR="0C437099" w:rsidP="0C437099" w:rsidRDefault="0C437099" w14:paraId="22D7C897" w14:textId="52C510F6">
      <w:pPr>
        <w:pStyle w:val="ListParagraph"/>
        <w:numPr>
          <w:ilvl w:val="0"/>
          <w:numId w:val="7"/>
        </w:numPr>
        <w:bidi w:val="0"/>
        <w:spacing w:before="240" w:after="240"/>
        <w:rPr>
          <w:rFonts w:ascii="Arial" w:hAnsi="Arial" w:eastAsia="Arial" w:cs="Arial"/>
        </w:rPr>
      </w:pPr>
      <w:r w:rsidRPr="0C437099">
        <w:rPr>
          <w:rFonts w:ascii="Arial" w:hAnsi="Arial" w:eastAsia="Arial" w:cs="Arial"/>
          <w:b/>
          <w:bCs/>
        </w:rPr>
        <w:t>Manual Testing:</w:t>
      </w:r>
      <w:r w:rsidRPr="0C437099">
        <w:rPr>
          <w:rFonts w:ascii="Arial" w:hAnsi="Arial" w:eastAsia="Arial" w:cs="Arial"/>
        </w:rPr>
        <w:t xml:space="preserve"> Search &amp; compare available cars, UI validation</w:t>
      </w:r>
    </w:p>
    <w:p w:rsidR="0C437099" w:rsidP="0C437099" w:rsidRDefault="0C437099" w14:paraId="2E13EC46" w14:textId="3878330F">
      <w:pPr>
        <w:pStyle w:val="ListParagraph"/>
        <w:numPr>
          <w:ilvl w:val="0"/>
          <w:numId w:val="7"/>
        </w:numPr>
        <w:bidi w:val="0"/>
        <w:spacing w:before="240" w:after="240"/>
        <w:rPr>
          <w:rFonts w:ascii="Arial" w:hAnsi="Arial" w:eastAsia="Arial" w:cs="Arial"/>
        </w:rPr>
      </w:pPr>
      <w:r w:rsidRPr="0C437099">
        <w:rPr>
          <w:rFonts w:ascii="Arial" w:hAnsi="Arial" w:eastAsia="Arial" w:cs="Arial"/>
          <w:b/>
          <w:bCs/>
        </w:rPr>
        <w:t>Automation Testing:</w:t>
      </w:r>
      <w:r w:rsidRPr="0C437099">
        <w:rPr>
          <w:rFonts w:ascii="Arial" w:hAnsi="Arial" w:eastAsia="Arial" w:cs="Arial"/>
        </w:rPr>
        <w:t xml:space="preserve"> Rental booking flow, payment validation, order confirmation</w:t>
      </w:r>
    </w:p>
    <w:p w:rsidR="0C437099" w:rsidP="0C437099" w:rsidRDefault="0C437099" w14:paraId="567B15C3" w14:textId="629D8108">
      <w:pPr>
        <w:pStyle w:val="ListParagraph"/>
        <w:numPr>
          <w:ilvl w:val="0"/>
          <w:numId w:val="7"/>
        </w:numPr>
        <w:bidi w:val="0"/>
        <w:spacing w:before="240" w:after="240"/>
        <w:rPr>
          <w:rFonts w:ascii="Arial" w:hAnsi="Arial" w:eastAsia="Arial" w:cs="Arial"/>
        </w:rPr>
      </w:pPr>
      <w:r w:rsidRPr="23D1B782" w:rsidR="23D1B782">
        <w:rPr>
          <w:rFonts w:ascii="Arial" w:hAnsi="Arial" w:eastAsia="Arial" w:cs="Arial"/>
          <w:b w:val="1"/>
          <w:bCs w:val="1"/>
        </w:rPr>
        <w:t>API Testing:</w:t>
      </w:r>
      <w:r w:rsidRPr="23D1B782" w:rsidR="23D1B782">
        <w:rPr>
          <w:rFonts w:ascii="Arial" w:hAnsi="Arial" w:eastAsia="Arial" w:cs="Arial"/>
        </w:rPr>
        <w:t xml:space="preserve"> Car availability, booking API, pricing updates</w:t>
      </w:r>
    </w:p>
    <w:p w:rsidR="23D1B782" w:rsidP="23D1B782" w:rsidRDefault="23D1B782" w14:paraId="0A6AC39A" w14:textId="24112555">
      <w:pPr>
        <w:pStyle w:val="ListParagraph"/>
        <w:numPr>
          <w:ilvl w:val="0"/>
          <w:numId w:val="7"/>
        </w:numPr>
        <w:bidi w:val="0"/>
        <w:spacing w:before="240" w:after="240"/>
        <w:rPr>
          <w:b w:val="1"/>
          <w:bCs w:val="1"/>
          <w:noProof w:val="0"/>
          <w:sz w:val="24"/>
          <w:szCs w:val="24"/>
          <w:lang w:val="en-US"/>
        </w:rPr>
      </w:pPr>
      <w:r w:rsidRPr="23D1B782" w:rsidR="23D1B782">
        <w:rPr>
          <w:b w:val="1"/>
          <w:bCs w:val="1"/>
          <w:noProof w:val="0"/>
          <w:lang w:val="en-US"/>
        </w:rPr>
        <w:t>Functional Testing:</w:t>
      </w:r>
    </w:p>
    <w:p w:rsidR="23D1B782" w:rsidP="23D1B782" w:rsidRDefault="23D1B782" w14:paraId="08F3782F" w14:textId="226ADEBA">
      <w:pPr>
        <w:pStyle w:val="ListParagraph"/>
        <w:numPr>
          <w:ilvl w:val="1"/>
          <w:numId w:val="7"/>
        </w:numPr>
        <w:bidi w:val="0"/>
        <w:spacing w:before="240" w:beforeAutospacing="off" w:after="240" w:afterAutospacing="off"/>
        <w:rPr>
          <w:noProof w:val="0"/>
          <w:sz w:val="24"/>
          <w:szCs w:val="24"/>
          <w:lang w:val="en-US"/>
        </w:rPr>
      </w:pPr>
      <w:r w:rsidRPr="23D1B782" w:rsidR="23D1B782">
        <w:rPr>
          <w:noProof w:val="0"/>
          <w:lang w:val="en-US"/>
        </w:rPr>
        <w:t>Search &amp; compare available cars.</w:t>
      </w:r>
    </w:p>
    <w:p w:rsidR="23D1B782" w:rsidP="23D1B782" w:rsidRDefault="23D1B782" w14:paraId="01B3E783" w14:textId="3FB87918">
      <w:pPr>
        <w:pStyle w:val="ListParagraph"/>
        <w:numPr>
          <w:ilvl w:val="1"/>
          <w:numId w:val="7"/>
        </w:numPr>
        <w:bidi w:val="0"/>
        <w:spacing w:before="240" w:beforeAutospacing="off" w:after="240" w:afterAutospacing="off"/>
        <w:rPr>
          <w:noProof w:val="0"/>
          <w:sz w:val="24"/>
          <w:szCs w:val="24"/>
          <w:lang w:val="en-US"/>
        </w:rPr>
      </w:pPr>
      <w:r w:rsidRPr="23D1B782" w:rsidR="23D1B782">
        <w:rPr>
          <w:noProof w:val="0"/>
          <w:lang w:val="en-US"/>
        </w:rPr>
        <w:t>Booking process &amp; payment validation.</w:t>
      </w:r>
    </w:p>
    <w:p w:rsidR="23D1B782" w:rsidP="23D1B782" w:rsidRDefault="23D1B782" w14:paraId="61620C08" w14:textId="5081AE48">
      <w:pPr>
        <w:pStyle w:val="ListParagraph"/>
        <w:numPr>
          <w:ilvl w:val="1"/>
          <w:numId w:val="7"/>
        </w:numPr>
        <w:bidi w:val="0"/>
        <w:spacing w:before="240" w:beforeAutospacing="off" w:after="240" w:afterAutospacing="off"/>
        <w:rPr>
          <w:noProof w:val="0"/>
          <w:sz w:val="24"/>
          <w:szCs w:val="24"/>
          <w:lang w:val="en-US"/>
        </w:rPr>
      </w:pPr>
      <w:r w:rsidRPr="23D1B782" w:rsidR="23D1B782">
        <w:rPr>
          <w:noProof w:val="0"/>
          <w:lang w:val="en-US"/>
        </w:rPr>
        <w:t>Rental duration &amp; cancellation policies.</w:t>
      </w:r>
    </w:p>
    <w:p w:rsidR="23D1B782" w:rsidP="23D1B782" w:rsidRDefault="23D1B782" w14:paraId="041404A3" w14:textId="2E8AE99B">
      <w:pPr>
        <w:pStyle w:val="ListParagraph"/>
        <w:numPr>
          <w:ilvl w:val="0"/>
          <w:numId w:val="7"/>
        </w:numPr>
        <w:bidi w:val="0"/>
        <w:spacing w:before="240" w:beforeAutospacing="off" w:after="240" w:afterAutospacing="off"/>
        <w:rPr>
          <w:b w:val="1"/>
          <w:bCs w:val="1"/>
          <w:noProof w:val="0"/>
          <w:sz w:val="24"/>
          <w:szCs w:val="24"/>
          <w:lang w:val="en-US"/>
        </w:rPr>
      </w:pPr>
      <w:r w:rsidRPr="23D1B782" w:rsidR="23D1B782">
        <w:rPr>
          <w:b w:val="1"/>
          <w:bCs w:val="1"/>
          <w:noProof w:val="0"/>
          <w:lang w:val="en-US"/>
        </w:rPr>
        <w:t>Non-Functional Testing:</w:t>
      </w:r>
    </w:p>
    <w:p w:rsidR="23D1B782" w:rsidP="23D1B782" w:rsidRDefault="23D1B782" w14:paraId="40C473D4" w14:textId="0C68E1A9">
      <w:pPr>
        <w:pStyle w:val="ListParagraph"/>
        <w:numPr>
          <w:ilvl w:val="1"/>
          <w:numId w:val="7"/>
        </w:numPr>
        <w:bidi w:val="0"/>
        <w:spacing w:before="240" w:beforeAutospacing="off" w:after="240" w:afterAutospacing="off"/>
        <w:rPr>
          <w:noProof w:val="0"/>
          <w:sz w:val="24"/>
          <w:szCs w:val="24"/>
          <w:lang w:val="en-US"/>
        </w:rPr>
      </w:pPr>
      <w:r w:rsidRPr="23D1B782" w:rsidR="23D1B782">
        <w:rPr>
          <w:noProof w:val="0"/>
          <w:lang w:val="en-US"/>
        </w:rPr>
        <w:t>Load testing for search feature.</w:t>
      </w:r>
    </w:p>
    <w:p w:rsidR="23D1B782" w:rsidP="23D1B782" w:rsidRDefault="23D1B782" w14:paraId="1D52930C" w14:textId="2C978575">
      <w:pPr>
        <w:pStyle w:val="ListParagraph"/>
        <w:numPr>
          <w:ilvl w:val="1"/>
          <w:numId w:val="7"/>
        </w:numPr>
        <w:bidi w:val="0"/>
        <w:spacing w:before="240" w:beforeAutospacing="off" w:after="240" w:afterAutospacing="off"/>
        <w:rPr>
          <w:noProof w:val="0"/>
          <w:sz w:val="24"/>
          <w:szCs w:val="24"/>
          <w:lang w:val="en-US"/>
        </w:rPr>
      </w:pPr>
      <w:r w:rsidRPr="23D1B782" w:rsidR="23D1B782">
        <w:rPr>
          <w:noProof w:val="0"/>
          <w:lang w:val="en-US"/>
        </w:rPr>
        <w:t>User experience validation.</w:t>
      </w:r>
    </w:p>
    <w:p w:rsidR="23D1B782" w:rsidP="23D1B782" w:rsidRDefault="23D1B782" w14:paraId="2CEE6619" w14:textId="7B333F4C">
      <w:pPr>
        <w:pStyle w:val="ListParagraph"/>
        <w:numPr>
          <w:ilvl w:val="1"/>
          <w:numId w:val="7"/>
        </w:numPr>
        <w:bidi w:val="0"/>
        <w:spacing w:before="240" w:beforeAutospacing="off" w:after="240" w:afterAutospacing="off"/>
        <w:rPr>
          <w:noProof w:val="0"/>
          <w:sz w:val="24"/>
          <w:szCs w:val="24"/>
          <w:lang w:val="en-US"/>
        </w:rPr>
      </w:pPr>
      <w:r w:rsidRPr="23D1B782" w:rsidR="23D1B782">
        <w:rPr>
          <w:noProof w:val="0"/>
          <w:lang w:val="en-US"/>
        </w:rPr>
        <w:t>Compatibility across platforms.</w:t>
      </w:r>
    </w:p>
    <w:p w:rsidR="23D1B782" w:rsidP="23D1B782" w:rsidRDefault="23D1B782" w14:paraId="762927D2" w14:textId="19D902E6">
      <w:pPr>
        <w:pStyle w:val="ListParagraph"/>
        <w:bidi w:val="0"/>
        <w:spacing w:before="240" w:after="240"/>
        <w:ind w:left="720"/>
        <w:rPr>
          <w:rFonts w:ascii="Arial" w:hAnsi="Arial" w:eastAsia="Arial" w:cs="Arial"/>
        </w:rPr>
      </w:pPr>
    </w:p>
    <w:p w:rsidR="0C437099" w:rsidP="0C437099" w:rsidRDefault="0C437099" w14:paraId="1C0ED021" w14:textId="463D79B0">
      <w:pPr>
        <w:pStyle w:val="Heading3"/>
        <w:bidi w:val="0"/>
        <w:spacing w:before="281" w:after="281"/>
      </w:pPr>
      <w:r w:rsidRPr="0C437099">
        <w:rPr>
          <w:rFonts w:ascii="Arial" w:hAnsi="Arial" w:eastAsia="Arial" w:cs="Arial"/>
          <w:sz w:val="24"/>
          <w:szCs w:val="24"/>
        </w:rPr>
        <w:t>5. Tours &amp; Activities</w:t>
      </w:r>
    </w:p>
    <w:p w:rsidR="0C437099" w:rsidP="0C437099" w:rsidRDefault="0C437099" w14:paraId="1ED6FDB5" w14:textId="183FFCA6">
      <w:pPr>
        <w:pStyle w:val="ListParagraph"/>
        <w:numPr>
          <w:ilvl w:val="0"/>
          <w:numId w:val="6"/>
        </w:numPr>
        <w:bidi w:val="0"/>
        <w:spacing w:before="240" w:after="240"/>
        <w:rPr>
          <w:rFonts w:ascii="Arial" w:hAnsi="Arial" w:eastAsia="Arial" w:cs="Arial"/>
        </w:rPr>
      </w:pPr>
      <w:r w:rsidRPr="0C437099">
        <w:rPr>
          <w:rFonts w:ascii="Arial" w:hAnsi="Arial" w:eastAsia="Arial" w:cs="Arial"/>
        </w:rPr>
        <w:t>Tour listings &amp; search filters</w:t>
      </w:r>
    </w:p>
    <w:p w:rsidR="0C437099" w:rsidP="0C437099" w:rsidRDefault="0C437099" w14:paraId="25261B1F" w14:textId="260F1B04">
      <w:pPr>
        <w:pStyle w:val="ListParagraph"/>
        <w:numPr>
          <w:ilvl w:val="0"/>
          <w:numId w:val="6"/>
        </w:numPr>
        <w:bidi w:val="0"/>
        <w:spacing w:before="240" w:after="240"/>
        <w:rPr>
          <w:rFonts w:ascii="Arial" w:hAnsi="Arial" w:eastAsia="Arial" w:cs="Arial"/>
        </w:rPr>
      </w:pPr>
      <w:r w:rsidRPr="0C437099">
        <w:rPr>
          <w:rFonts w:ascii="Arial" w:hAnsi="Arial" w:eastAsia="Arial" w:cs="Arial"/>
        </w:rPr>
        <w:t>Booking confirmation process</w:t>
      </w:r>
    </w:p>
    <w:p w:rsidR="0C437099" w:rsidP="0C437099" w:rsidRDefault="0C437099" w14:paraId="0E33C455" w14:textId="612A8A62">
      <w:pPr>
        <w:pStyle w:val="ListParagraph"/>
        <w:numPr>
          <w:ilvl w:val="0"/>
          <w:numId w:val="6"/>
        </w:numPr>
        <w:bidi w:val="0"/>
        <w:spacing w:before="240" w:after="240"/>
        <w:rPr>
          <w:rFonts w:ascii="Arial" w:hAnsi="Arial" w:eastAsia="Arial" w:cs="Arial"/>
        </w:rPr>
      </w:pPr>
      <w:r w:rsidRPr="0C437099">
        <w:rPr>
          <w:rFonts w:ascii="Arial" w:hAnsi="Arial" w:eastAsia="Arial" w:cs="Arial"/>
        </w:rPr>
        <w:t>Cancellation &amp; refund handling</w:t>
      </w:r>
    </w:p>
    <w:p w:rsidR="0C437099" w:rsidP="0C437099" w:rsidRDefault="0C437099" w14:paraId="352982F1" w14:textId="486F5E45">
      <w:pPr>
        <w:pStyle w:val="ListParagraph"/>
        <w:numPr>
          <w:ilvl w:val="0"/>
          <w:numId w:val="6"/>
        </w:numPr>
        <w:bidi w:val="0"/>
        <w:spacing w:before="240" w:after="240"/>
        <w:rPr>
          <w:rFonts w:ascii="Arial" w:hAnsi="Arial" w:eastAsia="Arial" w:cs="Arial"/>
        </w:rPr>
      </w:pPr>
      <w:r w:rsidRPr="0C437099">
        <w:rPr>
          <w:rFonts w:ascii="Arial" w:hAnsi="Arial" w:eastAsia="Arial" w:cs="Arial"/>
          <w:b/>
          <w:bCs/>
        </w:rPr>
        <w:t>Manual Testing:</w:t>
      </w:r>
      <w:r w:rsidRPr="0C437099">
        <w:rPr>
          <w:rFonts w:ascii="Arial" w:hAnsi="Arial" w:eastAsia="Arial" w:cs="Arial"/>
        </w:rPr>
        <w:t xml:space="preserve"> Tour search, filters, UI validation</w:t>
      </w:r>
    </w:p>
    <w:p w:rsidR="0C437099" w:rsidP="0C437099" w:rsidRDefault="0C437099" w14:paraId="4ECF57D4" w14:textId="1B30C5CC">
      <w:pPr>
        <w:pStyle w:val="ListParagraph"/>
        <w:numPr>
          <w:ilvl w:val="0"/>
          <w:numId w:val="6"/>
        </w:numPr>
        <w:bidi w:val="0"/>
        <w:spacing w:before="240" w:after="240"/>
        <w:rPr>
          <w:rFonts w:ascii="Arial" w:hAnsi="Arial" w:eastAsia="Arial" w:cs="Arial"/>
        </w:rPr>
      </w:pPr>
      <w:r w:rsidRPr="0C437099">
        <w:rPr>
          <w:rFonts w:ascii="Arial" w:hAnsi="Arial" w:eastAsia="Arial" w:cs="Arial"/>
          <w:b/>
          <w:bCs/>
        </w:rPr>
        <w:t>Automation Testing:</w:t>
      </w:r>
      <w:r w:rsidRPr="0C437099">
        <w:rPr>
          <w:rFonts w:ascii="Arial" w:hAnsi="Arial" w:eastAsia="Arial" w:cs="Arial"/>
        </w:rPr>
        <w:t xml:space="preserve"> Booking confirmation, refund processing, user journey validation</w:t>
      </w:r>
    </w:p>
    <w:p w:rsidR="0C437099" w:rsidP="0C437099" w:rsidRDefault="0C437099" w14:paraId="58A42763" w14:textId="2E326B99">
      <w:pPr>
        <w:pStyle w:val="ListParagraph"/>
        <w:numPr>
          <w:ilvl w:val="0"/>
          <w:numId w:val="6"/>
        </w:numPr>
        <w:bidi w:val="0"/>
        <w:spacing w:before="240" w:after="240"/>
        <w:rPr>
          <w:rFonts w:ascii="Arial" w:hAnsi="Arial" w:eastAsia="Arial" w:cs="Arial"/>
        </w:rPr>
      </w:pPr>
      <w:r w:rsidRPr="23D1B782" w:rsidR="23D1B782">
        <w:rPr>
          <w:rFonts w:ascii="Arial" w:hAnsi="Arial" w:eastAsia="Arial" w:cs="Arial"/>
          <w:b w:val="1"/>
          <w:bCs w:val="1"/>
        </w:rPr>
        <w:t>API Testing:</w:t>
      </w:r>
      <w:r w:rsidRPr="23D1B782" w:rsidR="23D1B782">
        <w:rPr>
          <w:rFonts w:ascii="Arial" w:hAnsi="Arial" w:eastAsia="Arial" w:cs="Arial"/>
        </w:rPr>
        <w:t xml:space="preserve"> Fetching tours, booking a tour, managing cancellations</w:t>
      </w:r>
    </w:p>
    <w:p w:rsidR="23D1B782" w:rsidP="23D1B782" w:rsidRDefault="23D1B782" w14:paraId="012105EE" w14:textId="565810F6">
      <w:pPr>
        <w:pStyle w:val="ListParagraph"/>
        <w:numPr>
          <w:ilvl w:val="0"/>
          <w:numId w:val="6"/>
        </w:numPr>
        <w:bidi w:val="0"/>
        <w:spacing w:before="240" w:after="240"/>
        <w:rPr>
          <w:b w:val="1"/>
          <w:bCs w:val="1"/>
          <w:noProof w:val="0"/>
          <w:sz w:val="24"/>
          <w:szCs w:val="24"/>
          <w:lang w:val="en-US"/>
        </w:rPr>
      </w:pPr>
      <w:r w:rsidRPr="23D1B782" w:rsidR="23D1B782">
        <w:rPr>
          <w:b w:val="1"/>
          <w:bCs w:val="1"/>
          <w:noProof w:val="0"/>
          <w:lang w:val="en-US"/>
        </w:rPr>
        <w:t>Functional Testing:</w:t>
      </w:r>
    </w:p>
    <w:p w:rsidR="23D1B782" w:rsidP="23D1B782" w:rsidRDefault="23D1B782" w14:paraId="27C9D0AE" w14:textId="10D1F60F">
      <w:pPr>
        <w:pStyle w:val="ListParagraph"/>
        <w:numPr>
          <w:ilvl w:val="1"/>
          <w:numId w:val="6"/>
        </w:numPr>
        <w:bidi w:val="0"/>
        <w:spacing w:before="240" w:beforeAutospacing="off" w:after="240" w:afterAutospacing="off"/>
        <w:rPr>
          <w:noProof w:val="0"/>
          <w:sz w:val="24"/>
          <w:szCs w:val="24"/>
          <w:lang w:val="en-US"/>
        </w:rPr>
      </w:pPr>
      <w:r w:rsidRPr="23D1B782" w:rsidR="23D1B782">
        <w:rPr>
          <w:noProof w:val="0"/>
          <w:lang w:val="en-US"/>
        </w:rPr>
        <w:t>Tour listings &amp; search filters.</w:t>
      </w:r>
    </w:p>
    <w:p w:rsidR="23D1B782" w:rsidP="23D1B782" w:rsidRDefault="23D1B782" w14:paraId="6F6FE64D" w14:textId="737B2AF7">
      <w:pPr>
        <w:pStyle w:val="ListParagraph"/>
        <w:numPr>
          <w:ilvl w:val="1"/>
          <w:numId w:val="6"/>
        </w:numPr>
        <w:bidi w:val="0"/>
        <w:spacing w:before="240" w:beforeAutospacing="off" w:after="240" w:afterAutospacing="off"/>
        <w:rPr>
          <w:noProof w:val="0"/>
          <w:sz w:val="24"/>
          <w:szCs w:val="24"/>
          <w:lang w:val="en-US"/>
        </w:rPr>
      </w:pPr>
      <w:r w:rsidRPr="23D1B782" w:rsidR="23D1B782">
        <w:rPr>
          <w:noProof w:val="0"/>
          <w:lang w:val="en-US"/>
        </w:rPr>
        <w:t>Booking confirmation process.</w:t>
      </w:r>
    </w:p>
    <w:p w:rsidR="23D1B782" w:rsidP="23D1B782" w:rsidRDefault="23D1B782" w14:paraId="4A5EB46C" w14:textId="4C7B5DC7">
      <w:pPr>
        <w:pStyle w:val="ListParagraph"/>
        <w:numPr>
          <w:ilvl w:val="1"/>
          <w:numId w:val="6"/>
        </w:numPr>
        <w:bidi w:val="0"/>
        <w:spacing w:before="240" w:beforeAutospacing="off" w:after="240" w:afterAutospacing="off"/>
        <w:rPr>
          <w:noProof w:val="0"/>
          <w:sz w:val="24"/>
          <w:szCs w:val="24"/>
          <w:lang w:val="en-US"/>
        </w:rPr>
      </w:pPr>
      <w:r w:rsidRPr="23D1B782" w:rsidR="23D1B782">
        <w:rPr>
          <w:noProof w:val="0"/>
          <w:lang w:val="en-US"/>
        </w:rPr>
        <w:t>Cancellation &amp; refund handling.</w:t>
      </w:r>
    </w:p>
    <w:p w:rsidR="23D1B782" w:rsidP="23D1B782" w:rsidRDefault="23D1B782" w14:paraId="76F854CD" w14:textId="1530B158">
      <w:pPr>
        <w:pStyle w:val="ListParagraph"/>
        <w:numPr>
          <w:ilvl w:val="0"/>
          <w:numId w:val="6"/>
        </w:numPr>
        <w:bidi w:val="0"/>
        <w:spacing w:before="240" w:beforeAutospacing="off" w:after="240" w:afterAutospacing="off"/>
        <w:rPr>
          <w:b w:val="1"/>
          <w:bCs w:val="1"/>
          <w:noProof w:val="0"/>
          <w:sz w:val="24"/>
          <w:szCs w:val="24"/>
          <w:lang w:val="en-US"/>
        </w:rPr>
      </w:pPr>
      <w:r w:rsidRPr="23D1B782" w:rsidR="23D1B782">
        <w:rPr>
          <w:b w:val="1"/>
          <w:bCs w:val="1"/>
          <w:noProof w:val="0"/>
          <w:lang w:val="en-US"/>
        </w:rPr>
        <w:t>Non-Functional Testing:</w:t>
      </w:r>
    </w:p>
    <w:p w:rsidR="23D1B782" w:rsidP="23D1B782" w:rsidRDefault="23D1B782" w14:paraId="3FB55982" w14:textId="092ADD8B">
      <w:pPr>
        <w:pStyle w:val="ListParagraph"/>
        <w:numPr>
          <w:ilvl w:val="1"/>
          <w:numId w:val="6"/>
        </w:numPr>
        <w:bidi w:val="0"/>
        <w:spacing w:before="240" w:beforeAutospacing="off" w:after="240" w:afterAutospacing="off"/>
        <w:rPr>
          <w:noProof w:val="0"/>
          <w:sz w:val="24"/>
          <w:szCs w:val="24"/>
          <w:lang w:val="en-US"/>
        </w:rPr>
      </w:pPr>
      <w:r w:rsidRPr="23D1B782" w:rsidR="23D1B782">
        <w:rPr>
          <w:noProof w:val="0"/>
          <w:lang w:val="en-US"/>
        </w:rPr>
        <w:t>Performance of search functionality.</w:t>
      </w:r>
    </w:p>
    <w:p w:rsidR="23D1B782" w:rsidP="23D1B782" w:rsidRDefault="23D1B782" w14:paraId="79B634C0" w14:textId="14E11EBD">
      <w:pPr>
        <w:pStyle w:val="ListParagraph"/>
        <w:numPr>
          <w:ilvl w:val="1"/>
          <w:numId w:val="6"/>
        </w:numPr>
        <w:bidi w:val="0"/>
        <w:spacing w:before="240" w:beforeAutospacing="off" w:after="240" w:afterAutospacing="off"/>
        <w:rPr>
          <w:noProof w:val="0"/>
          <w:sz w:val="24"/>
          <w:szCs w:val="24"/>
          <w:lang w:val="en-US"/>
        </w:rPr>
      </w:pPr>
      <w:r w:rsidRPr="23D1B782" w:rsidR="23D1B782">
        <w:rPr>
          <w:noProof w:val="0"/>
          <w:lang w:val="en-US"/>
        </w:rPr>
        <w:t>Usability of booking confirmation process.</w:t>
      </w:r>
    </w:p>
    <w:p w:rsidR="23D1B782" w:rsidP="23D1B782" w:rsidRDefault="23D1B782" w14:paraId="3520C0D0" w14:textId="059EF72B">
      <w:pPr>
        <w:pStyle w:val="ListParagraph"/>
        <w:numPr>
          <w:ilvl w:val="1"/>
          <w:numId w:val="6"/>
        </w:numPr>
        <w:bidi w:val="0"/>
        <w:spacing w:before="240" w:beforeAutospacing="off" w:after="240" w:afterAutospacing="off"/>
        <w:rPr>
          <w:noProof w:val="0"/>
          <w:sz w:val="24"/>
          <w:szCs w:val="24"/>
          <w:lang w:val="en-US"/>
        </w:rPr>
      </w:pPr>
      <w:r w:rsidRPr="23D1B782" w:rsidR="23D1B782">
        <w:rPr>
          <w:noProof w:val="0"/>
          <w:lang w:val="en-US"/>
        </w:rPr>
        <w:t>Cross-device compatibility.</w:t>
      </w:r>
    </w:p>
    <w:p w:rsidR="23D1B782" w:rsidP="23D1B782" w:rsidRDefault="23D1B782" w14:paraId="6A344669" w14:textId="7D17BD90">
      <w:pPr>
        <w:pStyle w:val="ListParagraph"/>
        <w:bidi w:val="0"/>
        <w:spacing w:before="240" w:after="240"/>
        <w:ind w:left="720"/>
        <w:rPr>
          <w:rFonts w:ascii="Arial" w:hAnsi="Arial" w:eastAsia="Arial" w:cs="Arial"/>
        </w:rPr>
      </w:pPr>
    </w:p>
    <w:p w:rsidR="0C437099" w:rsidP="0C437099" w:rsidRDefault="0C437099" w14:paraId="55279EEF" w14:textId="0CC489B4">
      <w:pPr>
        <w:pStyle w:val="Heading3"/>
        <w:bidi w:val="0"/>
        <w:spacing w:before="281" w:after="281"/>
      </w:pPr>
      <w:r w:rsidRPr="0C437099">
        <w:rPr>
          <w:rFonts w:ascii="Arial" w:hAnsi="Arial" w:eastAsia="Arial" w:cs="Arial"/>
          <w:sz w:val="24"/>
          <w:szCs w:val="24"/>
        </w:rPr>
        <w:t>6. Payment System</w:t>
      </w:r>
    </w:p>
    <w:p w:rsidR="0C437099" w:rsidP="0C437099" w:rsidRDefault="0C437099" w14:paraId="18182DE8" w14:textId="2ECBA1DC">
      <w:pPr>
        <w:pStyle w:val="ListParagraph"/>
        <w:numPr>
          <w:ilvl w:val="0"/>
          <w:numId w:val="5"/>
        </w:numPr>
        <w:bidi w:val="0"/>
        <w:spacing w:before="240" w:after="240"/>
        <w:rPr>
          <w:rFonts w:ascii="Arial" w:hAnsi="Arial" w:eastAsia="Arial" w:cs="Arial"/>
        </w:rPr>
      </w:pPr>
      <w:r w:rsidRPr="0C437099">
        <w:rPr>
          <w:rFonts w:ascii="Arial" w:hAnsi="Arial" w:eastAsia="Arial" w:cs="Arial"/>
        </w:rPr>
        <w:t>Different payment methods (Credit Card, PayPal, Bank Transfer)</w:t>
      </w:r>
    </w:p>
    <w:p w:rsidR="0C437099" w:rsidP="0C437099" w:rsidRDefault="0C437099" w14:paraId="3F90EA0E" w14:textId="34DFEDA6">
      <w:pPr>
        <w:pStyle w:val="ListParagraph"/>
        <w:numPr>
          <w:ilvl w:val="0"/>
          <w:numId w:val="5"/>
        </w:numPr>
        <w:bidi w:val="0"/>
        <w:spacing w:before="240" w:after="240"/>
        <w:rPr>
          <w:rFonts w:ascii="Arial" w:hAnsi="Arial" w:eastAsia="Arial" w:cs="Arial"/>
        </w:rPr>
      </w:pPr>
      <w:r w:rsidRPr="0C437099">
        <w:rPr>
          <w:rFonts w:ascii="Arial" w:hAnsi="Arial" w:eastAsia="Arial" w:cs="Arial"/>
        </w:rPr>
        <w:t>Payment gateway validation &amp; error handling</w:t>
      </w:r>
    </w:p>
    <w:p w:rsidR="0C437099" w:rsidP="0C437099" w:rsidRDefault="0C437099" w14:paraId="0095B755" w14:textId="5A83EFD7">
      <w:pPr>
        <w:pStyle w:val="ListParagraph"/>
        <w:numPr>
          <w:ilvl w:val="0"/>
          <w:numId w:val="5"/>
        </w:numPr>
        <w:bidi w:val="0"/>
        <w:spacing w:before="240" w:after="240"/>
        <w:rPr>
          <w:rFonts w:ascii="Arial" w:hAnsi="Arial" w:eastAsia="Arial" w:cs="Arial"/>
        </w:rPr>
      </w:pPr>
      <w:r w:rsidRPr="0C437099">
        <w:rPr>
          <w:rFonts w:ascii="Arial" w:hAnsi="Arial" w:eastAsia="Arial" w:cs="Arial"/>
          <w:b/>
          <w:bCs/>
        </w:rPr>
        <w:t>Manual Testing:</w:t>
      </w:r>
      <w:r w:rsidRPr="0C437099">
        <w:rPr>
          <w:rFonts w:ascii="Arial" w:hAnsi="Arial" w:eastAsia="Arial" w:cs="Arial"/>
        </w:rPr>
        <w:t xml:space="preserve"> UI validation, form handling, transaction checks</w:t>
      </w:r>
    </w:p>
    <w:p w:rsidR="0C437099" w:rsidP="0C437099" w:rsidRDefault="0C437099" w14:paraId="1F1D8D99" w14:textId="30AAA30C">
      <w:pPr>
        <w:pStyle w:val="ListParagraph"/>
        <w:numPr>
          <w:ilvl w:val="0"/>
          <w:numId w:val="5"/>
        </w:numPr>
        <w:bidi w:val="0"/>
        <w:spacing w:before="240" w:after="240"/>
        <w:rPr>
          <w:rFonts w:ascii="Arial" w:hAnsi="Arial" w:eastAsia="Arial" w:cs="Arial"/>
        </w:rPr>
      </w:pPr>
      <w:r w:rsidRPr="0C437099">
        <w:rPr>
          <w:rFonts w:ascii="Arial" w:hAnsi="Arial" w:eastAsia="Arial" w:cs="Arial"/>
          <w:b/>
          <w:bCs/>
        </w:rPr>
        <w:t>Automation Testing:</w:t>
      </w:r>
      <w:r w:rsidRPr="0C437099">
        <w:rPr>
          <w:rFonts w:ascii="Arial" w:hAnsi="Arial" w:eastAsia="Arial" w:cs="Arial"/>
        </w:rPr>
        <w:t xml:space="preserve"> Payment gateway validation, error handling, refund process</w:t>
      </w:r>
    </w:p>
    <w:p w:rsidR="0C437099" w:rsidP="0C437099" w:rsidRDefault="0C437099" w14:paraId="5061CF4B" w14:textId="64BF8D29">
      <w:pPr>
        <w:pStyle w:val="ListParagraph"/>
        <w:numPr>
          <w:ilvl w:val="0"/>
          <w:numId w:val="5"/>
        </w:numPr>
        <w:bidi w:val="0"/>
        <w:spacing w:before="240" w:after="240"/>
        <w:rPr>
          <w:rFonts w:ascii="Arial" w:hAnsi="Arial" w:eastAsia="Arial" w:cs="Arial"/>
        </w:rPr>
      </w:pPr>
      <w:r w:rsidRPr="0C437099">
        <w:rPr>
          <w:rFonts w:ascii="Arial" w:hAnsi="Arial" w:eastAsia="Arial" w:cs="Arial"/>
          <w:b/>
          <w:bCs/>
        </w:rPr>
        <w:t>API Testing:</w:t>
      </w:r>
      <w:r w:rsidRPr="0C437099">
        <w:rPr>
          <w:rFonts w:ascii="Arial" w:hAnsi="Arial" w:eastAsia="Arial" w:cs="Arial"/>
        </w:rPr>
        <w:t xml:space="preserve"> Payment processing, transaction history, validation of error handling</w:t>
      </w:r>
    </w:p>
    <w:p w:rsidR="0C437099" w:rsidP="0C437099" w:rsidRDefault="0C437099" w14:paraId="6E2D4089" w14:textId="457F1F0D">
      <w:pPr>
        <w:pStyle w:val="Heading3"/>
        <w:bidi w:val="0"/>
        <w:spacing w:before="281" w:after="281"/>
      </w:pPr>
      <w:r w:rsidRPr="0C437099">
        <w:rPr>
          <w:rFonts w:ascii="Arial" w:hAnsi="Arial" w:eastAsia="Arial" w:cs="Arial"/>
          <w:sz w:val="24"/>
          <w:szCs w:val="24"/>
        </w:rPr>
        <w:t>7. API Testing</w:t>
      </w:r>
    </w:p>
    <w:p w:rsidR="0C437099" w:rsidP="0C437099" w:rsidRDefault="0C437099" w14:paraId="41EAE99B" w14:textId="778883B7">
      <w:pPr>
        <w:pStyle w:val="ListParagraph"/>
        <w:numPr>
          <w:ilvl w:val="0"/>
          <w:numId w:val="4"/>
        </w:numPr>
        <w:bidi w:val="0"/>
        <w:spacing w:before="240" w:after="240"/>
        <w:rPr>
          <w:rFonts w:ascii="Arial" w:hAnsi="Arial" w:eastAsia="Arial" w:cs="Arial"/>
        </w:rPr>
      </w:pPr>
      <w:r w:rsidRPr="0C437099">
        <w:rPr>
          <w:rFonts w:ascii="Arial" w:hAnsi="Arial" w:eastAsia="Arial" w:cs="Arial"/>
          <w:b/>
          <w:bCs/>
        </w:rPr>
        <w:t>Hotels API:</w:t>
      </w:r>
      <w:r w:rsidRPr="0C437099">
        <w:rPr>
          <w:rFonts w:ascii="Arial" w:hAnsi="Arial" w:eastAsia="Arial" w:cs="Arial"/>
        </w:rPr>
        <w:t xml:space="preserve"> Fetch hotel details &amp; availability</w:t>
      </w:r>
    </w:p>
    <w:p w:rsidR="0C437099" w:rsidP="0C437099" w:rsidRDefault="0C437099" w14:paraId="48292327" w14:textId="64ADA1A5">
      <w:pPr>
        <w:pStyle w:val="ListParagraph"/>
        <w:numPr>
          <w:ilvl w:val="0"/>
          <w:numId w:val="4"/>
        </w:numPr>
        <w:bidi w:val="0"/>
        <w:spacing w:before="240" w:after="240"/>
        <w:rPr>
          <w:rFonts w:ascii="Arial" w:hAnsi="Arial" w:eastAsia="Arial" w:cs="Arial"/>
        </w:rPr>
      </w:pPr>
      <w:r w:rsidRPr="0C437099">
        <w:rPr>
          <w:rFonts w:ascii="Arial" w:hAnsi="Arial" w:eastAsia="Arial" w:cs="Arial"/>
          <w:b/>
          <w:bCs/>
        </w:rPr>
        <w:t>Flights API:</w:t>
      </w:r>
      <w:r w:rsidRPr="0C437099">
        <w:rPr>
          <w:rFonts w:ascii="Arial" w:hAnsi="Arial" w:eastAsia="Arial" w:cs="Arial"/>
        </w:rPr>
        <w:t xml:space="preserve"> Retrieve flight data</w:t>
      </w:r>
    </w:p>
    <w:p w:rsidR="0C437099" w:rsidP="0C437099" w:rsidRDefault="0C437099" w14:paraId="028A0B0A" w14:textId="5E247C44">
      <w:pPr>
        <w:pStyle w:val="ListParagraph"/>
        <w:numPr>
          <w:ilvl w:val="0"/>
          <w:numId w:val="4"/>
        </w:numPr>
        <w:bidi w:val="0"/>
        <w:spacing w:before="240" w:after="240"/>
        <w:rPr>
          <w:rFonts w:ascii="Arial" w:hAnsi="Arial" w:eastAsia="Arial" w:cs="Arial"/>
        </w:rPr>
      </w:pPr>
      <w:r w:rsidRPr="0C437099">
        <w:rPr>
          <w:rFonts w:ascii="Arial" w:hAnsi="Arial" w:eastAsia="Arial" w:cs="Arial"/>
          <w:b/>
          <w:bCs/>
        </w:rPr>
        <w:t>Booking API:</w:t>
      </w:r>
      <w:r w:rsidRPr="0C437099">
        <w:rPr>
          <w:rFonts w:ascii="Arial" w:hAnsi="Arial" w:eastAsia="Arial" w:cs="Arial"/>
        </w:rPr>
        <w:t xml:space="preserve"> Create, modify, cancel bookings</w:t>
      </w:r>
    </w:p>
    <w:p w:rsidR="0C437099" w:rsidP="0C437099" w:rsidRDefault="0C437099" w14:paraId="6C7137D9" w14:textId="3A081FD3">
      <w:pPr>
        <w:pStyle w:val="ListParagraph"/>
        <w:numPr>
          <w:ilvl w:val="0"/>
          <w:numId w:val="4"/>
        </w:numPr>
        <w:bidi w:val="0"/>
        <w:spacing w:before="240" w:after="240"/>
        <w:rPr>
          <w:rFonts w:ascii="Arial" w:hAnsi="Arial" w:eastAsia="Arial" w:cs="Arial"/>
        </w:rPr>
      </w:pPr>
      <w:r w:rsidRPr="0C437099">
        <w:rPr>
          <w:rFonts w:ascii="Arial" w:hAnsi="Arial" w:eastAsia="Arial" w:cs="Arial"/>
          <w:b/>
          <w:bCs/>
        </w:rPr>
        <w:t>Manual Testing:</w:t>
      </w:r>
      <w:r w:rsidRPr="0C437099">
        <w:rPr>
          <w:rFonts w:ascii="Arial" w:hAnsi="Arial" w:eastAsia="Arial" w:cs="Arial"/>
        </w:rPr>
        <w:t xml:space="preserve"> Basic API request testing via Postman</w:t>
      </w:r>
    </w:p>
    <w:p w:rsidR="0C437099" w:rsidP="0C437099" w:rsidRDefault="0C437099" w14:paraId="234C3F79" w14:textId="41F09595">
      <w:pPr>
        <w:pStyle w:val="ListParagraph"/>
        <w:numPr>
          <w:ilvl w:val="0"/>
          <w:numId w:val="4"/>
        </w:numPr>
        <w:bidi w:val="0"/>
        <w:spacing w:before="240" w:after="240"/>
        <w:rPr>
          <w:rFonts w:ascii="Arial" w:hAnsi="Arial" w:eastAsia="Arial" w:cs="Arial"/>
        </w:rPr>
      </w:pPr>
      <w:r w:rsidRPr="0C437099">
        <w:rPr>
          <w:rFonts w:ascii="Arial" w:hAnsi="Arial" w:eastAsia="Arial" w:cs="Arial"/>
          <w:b/>
          <w:bCs/>
        </w:rPr>
        <w:t>Automation Testing:</w:t>
      </w:r>
      <w:r w:rsidRPr="0C437099">
        <w:rPr>
          <w:rFonts w:ascii="Arial" w:hAnsi="Arial" w:eastAsia="Arial" w:cs="Arial"/>
        </w:rPr>
        <w:t xml:space="preserve"> Automated API validation &amp; response verification</w:t>
      </w:r>
    </w:p>
    <w:p w:rsidR="0C437099" w:rsidP="0C437099" w:rsidRDefault="0C437099" w14:paraId="21076D18" w14:textId="5D2A272C" w14:noSpellErr="1">
      <w:pPr>
        <w:pStyle w:val="ListParagraph"/>
        <w:numPr>
          <w:ilvl w:val="0"/>
          <w:numId w:val="4"/>
        </w:numPr>
        <w:bidi w:val="0"/>
        <w:spacing w:before="240" w:after="240"/>
        <w:rPr>
          <w:rFonts w:ascii="Arial" w:hAnsi="Arial" w:eastAsia="Arial" w:cs="Arial"/>
        </w:rPr>
      </w:pPr>
      <w:r w:rsidRPr="23D1B782" w:rsidR="23D1B782">
        <w:rPr>
          <w:rFonts w:ascii="Arial" w:hAnsi="Arial" w:eastAsia="Arial" w:cs="Arial"/>
          <w:b w:val="1"/>
          <w:bCs w:val="1"/>
        </w:rPr>
        <w:t>API Testing:</w:t>
      </w:r>
      <w:r w:rsidRPr="23D1B782" w:rsidR="23D1B782">
        <w:rPr>
          <w:rFonts w:ascii="Arial" w:hAnsi="Arial" w:eastAsia="Arial" w:cs="Arial"/>
        </w:rPr>
        <w:t xml:space="preserve"> </w:t>
      </w:r>
      <w:r w:rsidRPr="23D1B782" w:rsidR="23D1B782">
        <w:rPr>
          <w:rFonts w:ascii="Arial" w:hAnsi="Arial" w:eastAsia="Arial" w:cs="Arial"/>
        </w:rPr>
        <w:t>Validate</w:t>
      </w:r>
      <w:r w:rsidRPr="23D1B782" w:rsidR="23D1B782">
        <w:rPr>
          <w:rFonts w:ascii="Arial" w:hAnsi="Arial" w:eastAsia="Arial" w:cs="Arial"/>
        </w:rPr>
        <w:t xml:space="preserve"> endpoints for Hotels, Flights, Bookings, Payments</w:t>
      </w:r>
    </w:p>
    <w:p w:rsidR="23D1B782" w:rsidP="23D1B782" w:rsidRDefault="23D1B782" w14:paraId="1490E7EB" w14:textId="1F6EB210">
      <w:pPr>
        <w:pStyle w:val="ListParagraph"/>
        <w:numPr>
          <w:ilvl w:val="0"/>
          <w:numId w:val="4"/>
        </w:numPr>
        <w:bidi w:val="0"/>
        <w:spacing w:before="240" w:after="240"/>
        <w:rPr>
          <w:b w:val="1"/>
          <w:bCs w:val="1"/>
          <w:noProof w:val="0"/>
          <w:sz w:val="24"/>
          <w:szCs w:val="24"/>
          <w:lang w:val="en-US"/>
        </w:rPr>
      </w:pPr>
      <w:r w:rsidRPr="23D1B782" w:rsidR="23D1B782">
        <w:rPr>
          <w:b w:val="1"/>
          <w:bCs w:val="1"/>
          <w:noProof w:val="0"/>
          <w:lang w:val="en-US"/>
        </w:rPr>
        <w:t>Functional Testing:</w:t>
      </w:r>
    </w:p>
    <w:p w:rsidR="23D1B782" w:rsidP="23D1B782" w:rsidRDefault="23D1B782" w14:paraId="33487C9A" w14:textId="6DA5DCB6">
      <w:pPr>
        <w:pStyle w:val="ListParagraph"/>
        <w:numPr>
          <w:ilvl w:val="1"/>
          <w:numId w:val="4"/>
        </w:numPr>
        <w:bidi w:val="0"/>
        <w:spacing w:before="240" w:beforeAutospacing="off" w:after="240" w:afterAutospacing="off"/>
        <w:rPr>
          <w:noProof w:val="0"/>
          <w:sz w:val="24"/>
          <w:szCs w:val="24"/>
          <w:lang w:val="en-US"/>
        </w:rPr>
      </w:pPr>
      <w:r w:rsidRPr="23D1B782" w:rsidR="23D1B782">
        <w:rPr>
          <w:noProof w:val="0"/>
          <w:lang w:val="en-US"/>
        </w:rPr>
        <w:t>Hotels API: Fetch hotel details &amp; availability.</w:t>
      </w:r>
    </w:p>
    <w:p w:rsidR="23D1B782" w:rsidP="23D1B782" w:rsidRDefault="23D1B782" w14:paraId="27DB2FAA" w14:textId="57F0B899">
      <w:pPr>
        <w:pStyle w:val="ListParagraph"/>
        <w:numPr>
          <w:ilvl w:val="1"/>
          <w:numId w:val="4"/>
        </w:numPr>
        <w:bidi w:val="0"/>
        <w:spacing w:before="240" w:beforeAutospacing="off" w:after="240" w:afterAutospacing="off"/>
        <w:rPr>
          <w:noProof w:val="0"/>
          <w:sz w:val="24"/>
          <w:szCs w:val="24"/>
          <w:lang w:val="en-US"/>
        </w:rPr>
      </w:pPr>
      <w:r w:rsidRPr="23D1B782" w:rsidR="23D1B782">
        <w:rPr>
          <w:noProof w:val="0"/>
          <w:lang w:val="en-US"/>
        </w:rPr>
        <w:t>Flights API: Retrieve flight data.</w:t>
      </w:r>
    </w:p>
    <w:p w:rsidR="23D1B782" w:rsidP="23D1B782" w:rsidRDefault="23D1B782" w14:paraId="4DD55024" w14:textId="66B4E85F">
      <w:pPr>
        <w:pStyle w:val="ListParagraph"/>
        <w:numPr>
          <w:ilvl w:val="1"/>
          <w:numId w:val="4"/>
        </w:numPr>
        <w:bidi w:val="0"/>
        <w:spacing w:before="240" w:beforeAutospacing="off" w:after="240" w:afterAutospacing="off"/>
        <w:rPr>
          <w:noProof w:val="0"/>
          <w:sz w:val="24"/>
          <w:szCs w:val="24"/>
          <w:lang w:val="en-US"/>
        </w:rPr>
      </w:pPr>
      <w:r w:rsidRPr="23D1B782" w:rsidR="23D1B782">
        <w:rPr>
          <w:noProof w:val="0"/>
          <w:lang w:val="en-US"/>
        </w:rPr>
        <w:t>Booking API: Create, modify, cancel bookings.</w:t>
      </w:r>
    </w:p>
    <w:p w:rsidR="23D1B782" w:rsidP="23D1B782" w:rsidRDefault="23D1B782" w14:paraId="7E1B4DDE" w14:textId="5C60BED6">
      <w:pPr>
        <w:pStyle w:val="ListParagraph"/>
        <w:numPr>
          <w:ilvl w:val="0"/>
          <w:numId w:val="4"/>
        </w:numPr>
        <w:bidi w:val="0"/>
        <w:spacing w:before="240" w:beforeAutospacing="off" w:after="240" w:afterAutospacing="off"/>
        <w:rPr>
          <w:b w:val="1"/>
          <w:bCs w:val="1"/>
          <w:noProof w:val="0"/>
          <w:sz w:val="24"/>
          <w:szCs w:val="24"/>
          <w:lang w:val="en-US"/>
        </w:rPr>
      </w:pPr>
      <w:r w:rsidRPr="23D1B782" w:rsidR="23D1B782">
        <w:rPr>
          <w:b w:val="1"/>
          <w:bCs w:val="1"/>
          <w:noProof w:val="0"/>
          <w:lang w:val="en-US"/>
        </w:rPr>
        <w:t>Non-Functional Testing:</w:t>
      </w:r>
    </w:p>
    <w:p w:rsidR="23D1B782" w:rsidP="23D1B782" w:rsidRDefault="23D1B782" w14:paraId="5ADDFEF0" w14:textId="1F973FD0">
      <w:pPr>
        <w:pStyle w:val="ListParagraph"/>
        <w:numPr>
          <w:ilvl w:val="1"/>
          <w:numId w:val="4"/>
        </w:numPr>
        <w:bidi w:val="0"/>
        <w:spacing w:before="240" w:beforeAutospacing="off" w:after="240" w:afterAutospacing="off"/>
        <w:rPr>
          <w:noProof w:val="0"/>
          <w:sz w:val="24"/>
          <w:szCs w:val="24"/>
          <w:lang w:val="en-US"/>
        </w:rPr>
      </w:pPr>
      <w:r w:rsidRPr="23D1B782" w:rsidR="23D1B782">
        <w:rPr>
          <w:noProof w:val="0"/>
          <w:lang w:val="en-US"/>
        </w:rPr>
        <w:t>Response time testing.</w:t>
      </w:r>
    </w:p>
    <w:p w:rsidR="23D1B782" w:rsidP="23D1B782" w:rsidRDefault="23D1B782" w14:paraId="25E50738" w14:textId="4C12F754">
      <w:pPr>
        <w:pStyle w:val="ListParagraph"/>
        <w:numPr>
          <w:ilvl w:val="1"/>
          <w:numId w:val="4"/>
        </w:numPr>
        <w:bidi w:val="0"/>
        <w:spacing w:before="240" w:beforeAutospacing="off" w:after="240" w:afterAutospacing="off"/>
        <w:rPr>
          <w:noProof w:val="0"/>
          <w:sz w:val="24"/>
          <w:szCs w:val="24"/>
          <w:lang w:val="en-US"/>
        </w:rPr>
      </w:pPr>
      <w:r w:rsidRPr="23D1B782" w:rsidR="23D1B782">
        <w:rPr>
          <w:noProof w:val="0"/>
          <w:lang w:val="en-US"/>
        </w:rPr>
        <w:t>Load testing for API calls.</w:t>
      </w:r>
    </w:p>
    <w:p w:rsidR="23D1B782" w:rsidP="23D1B782" w:rsidRDefault="23D1B782" w14:paraId="4C52C33C" w14:textId="5B34375A">
      <w:pPr>
        <w:pStyle w:val="ListParagraph"/>
        <w:numPr>
          <w:ilvl w:val="1"/>
          <w:numId w:val="4"/>
        </w:numPr>
        <w:bidi w:val="0"/>
        <w:spacing w:before="240" w:beforeAutospacing="off" w:after="240" w:afterAutospacing="off"/>
        <w:rPr>
          <w:noProof w:val="0"/>
          <w:sz w:val="24"/>
          <w:szCs w:val="24"/>
          <w:lang w:val="en-US"/>
        </w:rPr>
      </w:pPr>
      <w:r w:rsidRPr="23D1B782" w:rsidR="23D1B782">
        <w:rPr>
          <w:noProof w:val="0"/>
          <w:lang w:val="en-US"/>
        </w:rPr>
        <w:t>Data integrity checks.</w:t>
      </w:r>
    </w:p>
    <w:p w:rsidR="23D1B782" w:rsidP="23D1B782" w:rsidRDefault="23D1B782" w14:paraId="6898CF09" w14:textId="1C680B86">
      <w:pPr>
        <w:pStyle w:val="ListParagraph"/>
        <w:bidi w:val="0"/>
        <w:spacing w:before="240" w:after="240"/>
        <w:ind w:left="720"/>
        <w:rPr>
          <w:rFonts w:ascii="Arial" w:hAnsi="Arial" w:eastAsia="Arial" w:cs="Arial"/>
        </w:rPr>
      </w:pPr>
    </w:p>
    <w:p w:rsidR="0C437099" w:rsidP="0C437099" w:rsidRDefault="0C437099" w14:paraId="1EE90C45" w14:textId="211C80B1">
      <w:pPr>
        <w:pStyle w:val="Heading3"/>
        <w:bidi w:val="0"/>
        <w:spacing w:before="281" w:after="281"/>
      </w:pPr>
      <w:r w:rsidRPr="0C437099">
        <w:rPr>
          <w:rFonts w:ascii="Arial" w:hAnsi="Arial" w:eastAsia="Arial" w:cs="Arial"/>
          <w:sz w:val="24"/>
          <w:szCs w:val="24"/>
        </w:rPr>
        <w:t>8. Admin Panel (Back-office Testing)</w:t>
      </w:r>
    </w:p>
    <w:p w:rsidR="0C437099" w:rsidP="0C437099" w:rsidRDefault="0C437099" w14:paraId="73AF6BAE" w14:textId="4B9DE0EF">
      <w:pPr>
        <w:pStyle w:val="ListParagraph"/>
        <w:numPr>
          <w:ilvl w:val="0"/>
          <w:numId w:val="3"/>
        </w:numPr>
        <w:bidi w:val="0"/>
        <w:spacing w:before="240" w:after="240"/>
        <w:rPr>
          <w:rFonts w:ascii="Arial" w:hAnsi="Arial" w:eastAsia="Arial" w:cs="Arial"/>
        </w:rPr>
      </w:pPr>
      <w:r w:rsidRPr="0C437099">
        <w:rPr>
          <w:rFonts w:ascii="Arial" w:hAnsi="Arial" w:eastAsia="Arial" w:cs="Arial"/>
        </w:rPr>
        <w:t>User &amp; Role Management</w:t>
      </w:r>
    </w:p>
    <w:p w:rsidR="0C437099" w:rsidP="0C437099" w:rsidRDefault="0C437099" w14:paraId="16B09468" w14:textId="2706FF08">
      <w:pPr>
        <w:pStyle w:val="ListParagraph"/>
        <w:numPr>
          <w:ilvl w:val="0"/>
          <w:numId w:val="3"/>
        </w:numPr>
        <w:bidi w:val="0"/>
        <w:spacing w:before="240" w:after="240"/>
        <w:rPr>
          <w:rFonts w:ascii="Arial" w:hAnsi="Arial" w:eastAsia="Arial" w:cs="Arial"/>
        </w:rPr>
      </w:pPr>
      <w:r w:rsidRPr="0C437099">
        <w:rPr>
          <w:rFonts w:ascii="Arial" w:hAnsi="Arial" w:eastAsia="Arial" w:cs="Arial"/>
        </w:rPr>
        <w:t>Inventory &amp; Pricing Updates</w:t>
      </w:r>
    </w:p>
    <w:p w:rsidR="0C437099" w:rsidP="0C437099" w:rsidRDefault="0C437099" w14:paraId="536B47FE" w14:textId="59A39218">
      <w:pPr>
        <w:pStyle w:val="ListParagraph"/>
        <w:numPr>
          <w:ilvl w:val="0"/>
          <w:numId w:val="3"/>
        </w:numPr>
        <w:bidi w:val="0"/>
        <w:spacing w:before="240" w:after="240"/>
        <w:rPr>
          <w:rFonts w:ascii="Arial" w:hAnsi="Arial" w:eastAsia="Arial" w:cs="Arial"/>
        </w:rPr>
      </w:pPr>
      <w:r w:rsidRPr="0C437099">
        <w:rPr>
          <w:rFonts w:ascii="Arial" w:hAnsi="Arial" w:eastAsia="Arial" w:cs="Arial"/>
        </w:rPr>
        <w:t>Reporting &amp; Analytics</w:t>
      </w:r>
    </w:p>
    <w:p w:rsidR="0C437099" w:rsidP="0C437099" w:rsidRDefault="0C437099" w14:paraId="61701F71" w14:textId="5C043F59">
      <w:pPr>
        <w:pStyle w:val="ListParagraph"/>
        <w:numPr>
          <w:ilvl w:val="0"/>
          <w:numId w:val="3"/>
        </w:numPr>
        <w:bidi w:val="0"/>
        <w:spacing w:before="240" w:after="240"/>
        <w:rPr>
          <w:rFonts w:ascii="Arial" w:hAnsi="Arial" w:eastAsia="Arial" w:cs="Arial"/>
        </w:rPr>
      </w:pPr>
      <w:r w:rsidRPr="0C437099">
        <w:rPr>
          <w:rFonts w:ascii="Arial" w:hAnsi="Arial" w:eastAsia="Arial" w:cs="Arial"/>
          <w:b/>
          <w:bCs/>
        </w:rPr>
        <w:t>Manual Testing:</w:t>
      </w:r>
      <w:r w:rsidRPr="0C437099">
        <w:rPr>
          <w:rFonts w:ascii="Arial" w:hAnsi="Arial" w:eastAsia="Arial" w:cs="Arial"/>
        </w:rPr>
        <w:t xml:space="preserve"> User &amp; Role Management, UI validation</w:t>
      </w:r>
    </w:p>
    <w:p w:rsidR="0C437099" w:rsidP="0C437099" w:rsidRDefault="0C437099" w14:paraId="55EDA8E5" w14:textId="19AC7626">
      <w:pPr>
        <w:pStyle w:val="ListParagraph"/>
        <w:numPr>
          <w:ilvl w:val="0"/>
          <w:numId w:val="3"/>
        </w:numPr>
        <w:bidi w:val="0"/>
        <w:spacing w:before="240" w:after="240"/>
        <w:rPr>
          <w:rFonts w:ascii="Arial" w:hAnsi="Arial" w:eastAsia="Arial" w:cs="Arial"/>
        </w:rPr>
      </w:pPr>
      <w:r w:rsidRPr="0C437099">
        <w:rPr>
          <w:rFonts w:ascii="Arial" w:hAnsi="Arial" w:eastAsia="Arial" w:cs="Arial"/>
          <w:b/>
          <w:bCs/>
        </w:rPr>
        <w:t>Automation Testing:</w:t>
      </w:r>
      <w:r w:rsidRPr="0C437099">
        <w:rPr>
          <w:rFonts w:ascii="Arial" w:hAnsi="Arial" w:eastAsia="Arial" w:cs="Arial"/>
        </w:rPr>
        <w:t xml:space="preserve"> Inventory &amp; Pricing Updates, Reporting &amp; Analytics workflows</w:t>
      </w:r>
    </w:p>
    <w:p w:rsidR="0C437099" w:rsidP="0C437099" w:rsidRDefault="0C437099" w14:paraId="7403B5D7" w14:textId="60F82F79">
      <w:pPr>
        <w:pStyle w:val="ListParagraph"/>
        <w:numPr>
          <w:ilvl w:val="0"/>
          <w:numId w:val="3"/>
        </w:numPr>
        <w:bidi w:val="0"/>
        <w:spacing w:before="240" w:after="240"/>
        <w:rPr>
          <w:rFonts w:ascii="Arial" w:hAnsi="Arial" w:eastAsia="Arial" w:cs="Arial"/>
        </w:rPr>
      </w:pPr>
      <w:r w:rsidRPr="23D1B782" w:rsidR="23D1B782">
        <w:rPr>
          <w:rFonts w:ascii="Arial" w:hAnsi="Arial" w:eastAsia="Arial" w:cs="Arial"/>
          <w:b w:val="1"/>
          <w:bCs w:val="1"/>
        </w:rPr>
        <w:t>API Testing:</w:t>
      </w:r>
      <w:r w:rsidRPr="23D1B782" w:rsidR="23D1B782">
        <w:rPr>
          <w:rFonts w:ascii="Arial" w:hAnsi="Arial" w:eastAsia="Arial" w:cs="Arial"/>
        </w:rPr>
        <w:t xml:space="preserve"> Admin API functionalities, database interactions</w:t>
      </w:r>
    </w:p>
    <w:p w:rsidR="23D1B782" w:rsidP="23D1B782" w:rsidRDefault="23D1B782" w14:paraId="2B059DB9" w14:textId="01A8EA1B">
      <w:pPr>
        <w:pStyle w:val="ListParagraph"/>
        <w:numPr>
          <w:ilvl w:val="0"/>
          <w:numId w:val="3"/>
        </w:numPr>
        <w:bidi w:val="0"/>
        <w:spacing w:before="240" w:after="240"/>
        <w:rPr>
          <w:b w:val="1"/>
          <w:bCs w:val="1"/>
          <w:noProof w:val="0"/>
          <w:sz w:val="24"/>
          <w:szCs w:val="24"/>
          <w:lang w:val="en-US"/>
        </w:rPr>
      </w:pPr>
      <w:r w:rsidRPr="23D1B782" w:rsidR="23D1B782">
        <w:rPr>
          <w:b w:val="1"/>
          <w:bCs w:val="1"/>
          <w:noProof w:val="0"/>
          <w:lang w:val="en-US"/>
        </w:rPr>
        <w:t>Functional Testing:</w:t>
      </w:r>
    </w:p>
    <w:p w:rsidR="23D1B782" w:rsidP="23D1B782" w:rsidRDefault="23D1B782" w14:paraId="610B9B9A" w14:textId="1E70BAB1">
      <w:pPr>
        <w:pStyle w:val="ListParagraph"/>
        <w:numPr>
          <w:ilvl w:val="1"/>
          <w:numId w:val="3"/>
        </w:numPr>
        <w:bidi w:val="0"/>
        <w:spacing w:before="240" w:beforeAutospacing="off" w:after="240" w:afterAutospacing="off"/>
        <w:rPr>
          <w:noProof w:val="0"/>
          <w:sz w:val="24"/>
          <w:szCs w:val="24"/>
          <w:lang w:val="en-US"/>
        </w:rPr>
      </w:pPr>
      <w:r w:rsidRPr="23D1B782" w:rsidR="23D1B782">
        <w:rPr>
          <w:noProof w:val="0"/>
          <w:lang w:val="en-US"/>
        </w:rPr>
        <w:t>User &amp; Role Management.</w:t>
      </w:r>
    </w:p>
    <w:p w:rsidR="23D1B782" w:rsidP="23D1B782" w:rsidRDefault="23D1B782" w14:paraId="58F6148A" w14:textId="1AFFDA4A">
      <w:pPr>
        <w:pStyle w:val="ListParagraph"/>
        <w:numPr>
          <w:ilvl w:val="1"/>
          <w:numId w:val="3"/>
        </w:numPr>
        <w:bidi w:val="0"/>
        <w:spacing w:before="240" w:beforeAutospacing="off" w:after="240" w:afterAutospacing="off"/>
        <w:rPr>
          <w:noProof w:val="0"/>
          <w:sz w:val="24"/>
          <w:szCs w:val="24"/>
          <w:lang w:val="en-US"/>
        </w:rPr>
      </w:pPr>
      <w:r w:rsidRPr="23D1B782" w:rsidR="23D1B782">
        <w:rPr>
          <w:noProof w:val="0"/>
          <w:lang w:val="en-US"/>
        </w:rPr>
        <w:t>Inventory &amp; Pricing Updates.</w:t>
      </w:r>
    </w:p>
    <w:p w:rsidR="23D1B782" w:rsidP="23D1B782" w:rsidRDefault="23D1B782" w14:paraId="0F99C154" w14:textId="49A2E867">
      <w:pPr>
        <w:pStyle w:val="ListParagraph"/>
        <w:numPr>
          <w:ilvl w:val="1"/>
          <w:numId w:val="3"/>
        </w:numPr>
        <w:bidi w:val="0"/>
        <w:spacing w:before="240" w:beforeAutospacing="off" w:after="240" w:afterAutospacing="off"/>
        <w:rPr>
          <w:noProof w:val="0"/>
          <w:sz w:val="24"/>
          <w:szCs w:val="24"/>
          <w:lang w:val="en-US"/>
        </w:rPr>
      </w:pPr>
      <w:r w:rsidRPr="23D1B782" w:rsidR="23D1B782">
        <w:rPr>
          <w:noProof w:val="0"/>
          <w:lang w:val="en-US"/>
        </w:rPr>
        <w:t>Reporting &amp; Analytics.</w:t>
      </w:r>
    </w:p>
    <w:p w:rsidR="23D1B782" w:rsidP="23D1B782" w:rsidRDefault="23D1B782" w14:paraId="5B0EF821" w14:textId="31461064">
      <w:pPr>
        <w:pStyle w:val="ListParagraph"/>
        <w:numPr>
          <w:ilvl w:val="0"/>
          <w:numId w:val="3"/>
        </w:numPr>
        <w:bidi w:val="0"/>
        <w:spacing w:before="240" w:beforeAutospacing="off" w:after="240" w:afterAutospacing="off"/>
        <w:rPr>
          <w:b w:val="1"/>
          <w:bCs w:val="1"/>
          <w:noProof w:val="0"/>
          <w:sz w:val="24"/>
          <w:szCs w:val="24"/>
          <w:lang w:val="en-US"/>
        </w:rPr>
      </w:pPr>
      <w:r w:rsidRPr="23D1B782" w:rsidR="23D1B782">
        <w:rPr>
          <w:b w:val="1"/>
          <w:bCs w:val="1"/>
          <w:noProof w:val="0"/>
          <w:lang w:val="en-US"/>
        </w:rPr>
        <w:t>Non-Functional Testing:</w:t>
      </w:r>
    </w:p>
    <w:p w:rsidR="23D1B782" w:rsidP="23D1B782" w:rsidRDefault="23D1B782" w14:paraId="09246CDE" w14:textId="7D18C803">
      <w:pPr>
        <w:pStyle w:val="ListParagraph"/>
        <w:numPr>
          <w:ilvl w:val="1"/>
          <w:numId w:val="3"/>
        </w:numPr>
        <w:bidi w:val="0"/>
        <w:spacing w:before="240" w:beforeAutospacing="off" w:after="240" w:afterAutospacing="off"/>
        <w:rPr>
          <w:noProof w:val="0"/>
          <w:sz w:val="24"/>
          <w:szCs w:val="24"/>
          <w:lang w:val="en-US"/>
        </w:rPr>
      </w:pPr>
      <w:r w:rsidRPr="23D1B782" w:rsidR="23D1B782">
        <w:rPr>
          <w:noProof w:val="0"/>
          <w:lang w:val="en-US"/>
        </w:rPr>
        <w:t>Usability testing for admin workflows.</w:t>
      </w:r>
    </w:p>
    <w:p w:rsidR="23D1B782" w:rsidP="23D1B782" w:rsidRDefault="23D1B782" w14:paraId="4760E149" w14:textId="2CCFF813">
      <w:pPr>
        <w:pStyle w:val="ListParagraph"/>
        <w:numPr>
          <w:ilvl w:val="1"/>
          <w:numId w:val="3"/>
        </w:numPr>
        <w:bidi w:val="0"/>
        <w:spacing w:before="240" w:beforeAutospacing="off" w:after="240" w:afterAutospacing="off"/>
        <w:rPr>
          <w:noProof w:val="0"/>
          <w:sz w:val="24"/>
          <w:szCs w:val="24"/>
          <w:lang w:val="en-US"/>
        </w:rPr>
      </w:pPr>
      <w:r w:rsidRPr="23D1B782" w:rsidR="23D1B782">
        <w:rPr>
          <w:noProof w:val="0"/>
          <w:lang w:val="en-US"/>
        </w:rPr>
        <w:t>Performance testing for data-intensive operations.</w:t>
      </w:r>
    </w:p>
    <w:p w:rsidR="23D1B782" w:rsidP="23D1B782" w:rsidRDefault="23D1B782" w14:paraId="00784A81" w14:textId="1100D0E5">
      <w:pPr>
        <w:pStyle w:val="ListParagraph"/>
        <w:numPr>
          <w:ilvl w:val="1"/>
          <w:numId w:val="3"/>
        </w:numPr>
        <w:bidi w:val="0"/>
        <w:spacing w:before="240" w:beforeAutospacing="off" w:after="240" w:afterAutospacing="off"/>
        <w:rPr>
          <w:noProof w:val="0"/>
          <w:sz w:val="24"/>
          <w:szCs w:val="24"/>
          <w:lang w:val="en-US"/>
        </w:rPr>
      </w:pPr>
      <w:r w:rsidRPr="23D1B782" w:rsidR="23D1B782">
        <w:rPr>
          <w:noProof w:val="0"/>
          <w:lang w:val="en-US"/>
        </w:rPr>
        <w:t>Compatibility with multiple screen resolutions.</w:t>
      </w:r>
    </w:p>
    <w:p w:rsidR="23D1B782" w:rsidP="23D1B782" w:rsidRDefault="23D1B782" w14:paraId="20E55A16" w14:textId="2688F2F4">
      <w:pPr>
        <w:pStyle w:val="ListParagraph"/>
        <w:bidi w:val="0"/>
        <w:spacing w:before="0" w:beforeAutospacing="off" w:after="0" w:afterAutospacing="off"/>
        <w:ind w:left="720"/>
        <w:rPr>
          <w:sz w:val="24"/>
          <w:szCs w:val="24"/>
        </w:rPr>
      </w:pPr>
    </w:p>
    <w:p w:rsidR="0C437099" w:rsidP="0C437099" w:rsidRDefault="0C437099" w14:paraId="6CDA22D8" w14:textId="5B1C74BC">
      <w:pPr>
        <w:pStyle w:val="Heading2"/>
        <w:bidi w:val="0"/>
        <w:spacing w:before="299" w:after="299"/>
      </w:pPr>
      <w:r w:rsidRPr="0C437099">
        <w:rPr>
          <w:rFonts w:ascii="Arial" w:hAnsi="Arial" w:eastAsia="Arial" w:cs="Arial"/>
          <w:sz w:val="24"/>
          <w:szCs w:val="24"/>
        </w:rPr>
        <w:t>1.3 Testing Objectives</w:t>
      </w:r>
    </w:p>
    <w:p w:rsidR="0C437099" w:rsidP="0C437099" w:rsidRDefault="0C437099" w14:paraId="7F82F40E" w14:textId="6FC9159D">
      <w:pPr>
        <w:bidi w:val="0"/>
        <w:spacing w:before="240" w:after="240"/>
      </w:pPr>
      <w:r w:rsidRPr="0C437099">
        <w:rPr>
          <w:rFonts w:ascii="Arial" w:hAnsi="Arial" w:eastAsia="Arial" w:cs="Arial"/>
        </w:rPr>
        <w:t>The main objectives of this test plan are:</w:t>
      </w:r>
    </w:p>
    <w:p w:rsidR="0C437099" w:rsidP="0C437099" w:rsidRDefault="0C437099" w14:paraId="63D002DA" w14:textId="0671A6C8">
      <w:pPr>
        <w:pStyle w:val="ListParagraph"/>
        <w:numPr>
          <w:ilvl w:val="0"/>
          <w:numId w:val="2"/>
        </w:numPr>
        <w:bidi w:val="0"/>
        <w:spacing w:before="240" w:after="240"/>
        <w:rPr>
          <w:rFonts w:ascii="Arial" w:hAnsi="Arial" w:eastAsia="Arial" w:cs="Arial"/>
        </w:rPr>
      </w:pPr>
      <w:r w:rsidRPr="0C437099">
        <w:rPr>
          <w:rFonts w:ascii="Arial" w:hAnsi="Arial" w:eastAsia="Arial" w:cs="Arial"/>
        </w:rPr>
        <w:lastRenderedPageBreak/>
        <w:t>To verify that all website features function as intended.</w:t>
      </w:r>
    </w:p>
    <w:p w:rsidR="0C437099" w:rsidP="0C437099" w:rsidRDefault="0C437099" w14:paraId="5FFFC69A" w14:textId="1BED1167">
      <w:pPr>
        <w:pStyle w:val="ListParagraph"/>
        <w:numPr>
          <w:ilvl w:val="0"/>
          <w:numId w:val="2"/>
        </w:numPr>
        <w:bidi w:val="0"/>
        <w:spacing w:before="240" w:after="240"/>
        <w:rPr>
          <w:rFonts w:ascii="Arial" w:hAnsi="Arial" w:eastAsia="Arial" w:cs="Arial"/>
        </w:rPr>
      </w:pPr>
      <w:r w:rsidRPr="0C437099">
        <w:rPr>
          <w:rFonts w:ascii="Arial" w:hAnsi="Arial" w:eastAsia="Arial" w:cs="Arial"/>
        </w:rPr>
        <w:t>To identify and resolve defects before release.</w:t>
      </w:r>
    </w:p>
    <w:p w:rsidR="0C437099" w:rsidP="0C437099" w:rsidRDefault="0C437099" w14:paraId="6B4DB1F1" w14:textId="723B11A7">
      <w:pPr>
        <w:pStyle w:val="ListParagraph"/>
        <w:numPr>
          <w:ilvl w:val="0"/>
          <w:numId w:val="2"/>
        </w:numPr>
        <w:bidi w:val="0"/>
        <w:spacing w:before="240" w:after="240"/>
        <w:rPr>
          <w:rFonts w:ascii="Arial" w:hAnsi="Arial" w:eastAsia="Arial" w:cs="Arial"/>
        </w:rPr>
      </w:pPr>
      <w:r w:rsidRPr="0C437099">
        <w:rPr>
          <w:rFonts w:ascii="Arial" w:hAnsi="Arial" w:eastAsia="Arial" w:cs="Arial"/>
        </w:rPr>
        <w:t>To ensure compatibility across different browsers and devices.</w:t>
      </w:r>
    </w:p>
    <w:p w:rsidR="0C437099" w:rsidP="0C437099" w:rsidRDefault="0C437099" w14:paraId="41496C0D" w14:textId="6F92F4EA">
      <w:pPr>
        <w:pStyle w:val="ListParagraph"/>
        <w:numPr>
          <w:ilvl w:val="0"/>
          <w:numId w:val="2"/>
        </w:numPr>
        <w:bidi w:val="0"/>
        <w:spacing w:before="240" w:after="240"/>
        <w:rPr>
          <w:rFonts w:ascii="Arial" w:hAnsi="Arial" w:eastAsia="Arial" w:cs="Arial"/>
        </w:rPr>
      </w:pPr>
      <w:r w:rsidRPr="0C437099">
        <w:rPr>
          <w:rFonts w:ascii="Arial" w:hAnsi="Arial" w:eastAsia="Arial" w:cs="Arial"/>
        </w:rPr>
        <w:t>To validate the accuracy of search results and payment processing.</w:t>
      </w:r>
    </w:p>
    <w:p w:rsidR="0C437099" w:rsidP="0C437099" w:rsidRDefault="0C437099" w14:paraId="5A38AB13" w14:textId="41E9F0F2">
      <w:pPr>
        <w:pStyle w:val="ListParagraph"/>
        <w:numPr>
          <w:ilvl w:val="0"/>
          <w:numId w:val="2"/>
        </w:numPr>
        <w:bidi w:val="0"/>
        <w:spacing w:before="240" w:after="240"/>
        <w:rPr>
          <w:rFonts w:ascii="Arial" w:hAnsi="Arial" w:eastAsia="Arial" w:cs="Arial"/>
        </w:rPr>
      </w:pPr>
      <w:r w:rsidRPr="0C437099">
        <w:rPr>
          <w:rFonts w:ascii="Arial" w:hAnsi="Arial" w:eastAsia="Arial" w:cs="Arial"/>
        </w:rPr>
        <w:t>To enhance user experience by identifying usability issues.</w:t>
      </w:r>
    </w:p>
    <w:p w:rsidR="0C437099" w:rsidP="0C437099" w:rsidRDefault="0C437099" w14:paraId="3C66B7C8" w14:textId="52D3A22B">
      <w:pPr>
        <w:pStyle w:val="Heading2"/>
        <w:bidi w:val="0"/>
        <w:spacing w:before="299" w:after="299"/>
      </w:pPr>
      <w:r w:rsidRPr="0C437099">
        <w:rPr>
          <w:rFonts w:ascii="Arial" w:hAnsi="Arial" w:eastAsia="Arial" w:cs="Arial"/>
          <w:sz w:val="24"/>
          <w:szCs w:val="24"/>
        </w:rPr>
        <w:t>1.4 Assumptions &amp; Constraints</w:t>
      </w:r>
    </w:p>
    <w:p w:rsidR="0C437099" w:rsidP="0C437099" w:rsidRDefault="0C437099" w14:paraId="727954F3" w14:textId="2840332C">
      <w:pPr>
        <w:pStyle w:val="ListParagraph"/>
        <w:numPr>
          <w:ilvl w:val="0"/>
          <w:numId w:val="1"/>
        </w:numPr>
        <w:bidi w:val="0"/>
        <w:spacing w:before="240" w:after="240"/>
        <w:rPr>
          <w:rFonts w:ascii="Arial" w:hAnsi="Arial" w:eastAsia="Arial" w:cs="Arial"/>
        </w:rPr>
      </w:pPr>
      <w:r w:rsidRPr="0C437099">
        <w:rPr>
          <w:rFonts w:ascii="Arial" w:hAnsi="Arial" w:eastAsia="Arial" w:cs="Arial"/>
        </w:rPr>
        <w:t>The website should work across major browsers (Chrome, Firefox, Edge, Safari).</w:t>
      </w:r>
    </w:p>
    <w:p w:rsidR="0C437099" w:rsidP="0C437099" w:rsidRDefault="0C437099" w14:paraId="6665CF6C" w14:textId="2EBE7B91">
      <w:pPr>
        <w:pStyle w:val="ListParagraph"/>
        <w:numPr>
          <w:ilvl w:val="0"/>
          <w:numId w:val="1"/>
        </w:numPr>
        <w:bidi w:val="0"/>
        <w:spacing w:before="240" w:after="240"/>
        <w:rPr>
          <w:rFonts w:ascii="Arial" w:hAnsi="Arial" w:eastAsia="Arial" w:cs="Arial"/>
        </w:rPr>
      </w:pPr>
      <w:r w:rsidRPr="0C437099">
        <w:rPr>
          <w:rFonts w:ascii="Arial" w:hAnsi="Arial" w:eastAsia="Arial" w:cs="Arial"/>
        </w:rPr>
        <w:t>Testing will be performed on both desktop and mobile devices.</w:t>
      </w:r>
    </w:p>
    <w:p w:rsidR="0C437099" w:rsidP="0C437099" w:rsidRDefault="0C437099" w14:paraId="163DB002" w14:textId="1363F8D3">
      <w:pPr>
        <w:pStyle w:val="ListParagraph"/>
        <w:numPr>
          <w:ilvl w:val="0"/>
          <w:numId w:val="1"/>
        </w:numPr>
        <w:bidi w:val="0"/>
        <w:spacing w:before="240" w:after="240"/>
        <w:rPr>
          <w:rFonts w:ascii="Arial" w:hAnsi="Arial" w:eastAsia="Arial" w:cs="Arial"/>
        </w:rPr>
      </w:pPr>
      <w:r w:rsidRPr="0C437099">
        <w:rPr>
          <w:rFonts w:ascii="Arial" w:hAnsi="Arial" w:eastAsia="Arial" w:cs="Arial"/>
        </w:rPr>
        <w:t>Security testing is out of scope for this test plan.</w:t>
      </w:r>
    </w:p>
    <w:p w:rsidR="0C437099" w:rsidP="0C437099" w:rsidRDefault="0C437099" w14:paraId="77B33B4E" w14:textId="3EB7B720">
      <w:pPr>
        <w:pStyle w:val="Heading2"/>
        <w:bidi w:val="0"/>
        <w:spacing w:before="299" w:after="299"/>
        <w:rPr>
          <w:rFonts w:ascii="Arial" w:hAnsi="Arial" w:eastAsia="Arial" w:cs="Arial"/>
          <w:sz w:val="24"/>
          <w:szCs w:val="24"/>
          <w:rtl/>
        </w:rPr>
      </w:pPr>
      <w:r w:rsidRPr="0C437099">
        <w:rPr>
          <w:rFonts w:ascii="Arial" w:hAnsi="Arial" w:eastAsia="Arial" w:cs="Arial"/>
          <w:sz w:val="24"/>
          <w:szCs w:val="24"/>
        </w:rPr>
        <w:t>1.5 Test Team &amp; Responsibilities</w:t>
      </w:r>
    </w:p>
    <w:p w:rsidRPr="00261E73" w:rsidR="00983A3C" w:rsidP="00983A3C" w:rsidRDefault="00983A3C" w14:paraId="38B65DD2" w14:textId="62C37D2E">
      <w:pPr>
        <w:bidi w:val="0"/>
        <w:spacing w:before="240" w:after="240"/>
        <w:rPr>
          <w:del w:author="Microsoft Word" w:date="2025-02-27T19:15:00Z" w16du:dateUtc="2025-02-27T17:15:00Z" w:id="0"/>
        </w:rPr>
      </w:pPr>
      <w:r w:rsidRPr="0324362F">
        <w:rPr>
          <w:rFonts w:ascii="Arial" w:hAnsi="Arial" w:eastAsia="Arial" w:cs="Arial"/>
        </w:rPr>
        <w:t>The following team members will be involved in the testing process</w:t>
      </w:r>
      <w:r w:rsidR="008C2916">
        <w:rPr>
          <w:rFonts w:hint="cs"/>
          <w:rtl/>
        </w:rPr>
        <w:t>:</w:t>
      </w:r>
    </w:p>
    <w:p w:rsidR="001B652F" w:rsidP="008C2916" w:rsidRDefault="001B652F" w14:paraId="3DCD96A9" w14:textId="5806D459">
      <w:pPr>
        <w:bidi w:val="0"/>
        <w:spacing w:before="240" w:after="240"/>
        <w:rPr>
          <w:rtl/>
        </w:rPr>
      </w:pPr>
    </w:p>
    <w:tbl>
      <w:tblPr>
        <w:tblStyle w:val="GridTable1Light-Accent3"/>
        <w:tblW w:w="5000" w:type="pct"/>
        <w:tblLook w:val="04A0" w:firstRow="1" w:lastRow="0" w:firstColumn="1" w:lastColumn="0" w:noHBand="0" w:noVBand="1"/>
      </w:tblPr>
      <w:tblGrid>
        <w:gridCol w:w="6372"/>
        <w:gridCol w:w="2304"/>
        <w:gridCol w:w="1780"/>
      </w:tblGrid>
      <w:tr w:rsidRPr="00C44A55" w:rsidR="00C44A55" w:rsidTr="004D7288" w14:paraId="2D8B5487" w14:textId="7777777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023" w:type="pct"/>
            <w:noWrap/>
            <w:hideMark/>
          </w:tcPr>
          <w:p w:rsidRPr="00C44A55" w:rsidR="00C44A55" w:rsidP="00C44A55" w:rsidRDefault="00C44A55" w14:paraId="5DC4867B" w14:textId="77777777">
            <w:pPr>
              <w:bidi w:val="0"/>
              <w:jc w:val="center"/>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Feature</w:t>
            </w:r>
          </w:p>
        </w:tc>
        <w:tc>
          <w:tcPr>
            <w:tcW w:w="1111" w:type="pct"/>
            <w:noWrap/>
            <w:hideMark/>
          </w:tcPr>
          <w:p w:rsidRPr="00C44A55" w:rsidR="00C44A55" w:rsidP="00C44A55" w:rsidRDefault="00C44A55" w14:paraId="5767FFD0" w14:textId="77777777">
            <w:pPr>
              <w:bidi w:val="0"/>
              <w:jc w:val="center"/>
              <w:cnfStyle w:val="100000000000" w:firstRow="1"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Testing Types</w:t>
            </w:r>
          </w:p>
        </w:tc>
        <w:tc>
          <w:tcPr>
            <w:tcW w:w="865" w:type="pct"/>
            <w:noWrap/>
            <w:hideMark/>
          </w:tcPr>
          <w:p w:rsidRPr="00C44A55" w:rsidR="00C44A55" w:rsidP="00C44A55" w:rsidRDefault="00C44A55" w14:paraId="4BCDB451" w14:textId="77777777">
            <w:pPr>
              <w:bidi w:val="0"/>
              <w:jc w:val="center"/>
              <w:cnfStyle w:val="100000000000" w:firstRow="1"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Assigned Member</w:t>
            </w:r>
          </w:p>
        </w:tc>
      </w:tr>
      <w:tr w:rsidRPr="00C44A55" w:rsidR="00C44A55" w:rsidTr="004D7288" w14:paraId="26F20E7C" w14:textId="77777777">
        <w:trPr>
          <w:trHeight w:val="360"/>
        </w:trPr>
        <w:tc>
          <w:tcPr>
            <w:cnfStyle w:val="001000000000" w:firstRow="0" w:lastRow="0" w:firstColumn="1" w:lastColumn="0" w:oddVBand="0" w:evenVBand="0" w:oddHBand="0" w:evenHBand="0" w:firstRowFirstColumn="0" w:firstRowLastColumn="0" w:lastRowFirstColumn="0" w:lastRowLastColumn="0"/>
            <w:tcW w:w="3023" w:type="pct"/>
            <w:noWrap/>
            <w:hideMark/>
          </w:tcPr>
          <w:p w:rsidRPr="00C44A55" w:rsidR="00C44A55" w:rsidP="00C44A55" w:rsidRDefault="00C44A55" w14:paraId="5536955C" w14:textId="77777777">
            <w:pPr>
              <w:bidi w:val="0"/>
              <w:jc w:val="center"/>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User Authentication (Login, Signup, Profile Management)</w:t>
            </w:r>
          </w:p>
        </w:tc>
        <w:tc>
          <w:tcPr>
            <w:tcW w:w="1111" w:type="pct"/>
            <w:noWrap/>
            <w:hideMark/>
          </w:tcPr>
          <w:p w:rsidRPr="00C44A55" w:rsidR="00C44A55" w:rsidP="00C44A55" w:rsidRDefault="00C44A55" w14:paraId="2A0CCDDA" w14:textId="77777777">
            <w:pPr>
              <w:bidi w:val="0"/>
              <w:jc w:val="cente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Manual, API, Automation</w:t>
            </w:r>
          </w:p>
        </w:tc>
        <w:tc>
          <w:tcPr>
            <w:tcW w:w="865" w:type="pct"/>
            <w:noWrap/>
            <w:hideMark/>
          </w:tcPr>
          <w:p w:rsidRPr="00C44A55" w:rsidR="00C44A55" w:rsidP="00C44A55" w:rsidRDefault="00C44A55" w14:paraId="4841FF75" w14:textId="77777777">
            <w:pPr>
              <w:bidi w:val="0"/>
              <w:jc w:val="cente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Esraa</w:t>
            </w:r>
          </w:p>
        </w:tc>
      </w:tr>
      <w:tr w:rsidRPr="00C44A55" w:rsidR="00C44A55" w:rsidTr="004D7288" w14:paraId="0BB7B690" w14:textId="77777777">
        <w:trPr>
          <w:trHeight w:val="360"/>
        </w:trPr>
        <w:tc>
          <w:tcPr>
            <w:cnfStyle w:val="001000000000" w:firstRow="0" w:lastRow="0" w:firstColumn="1" w:lastColumn="0" w:oddVBand="0" w:evenVBand="0" w:oddHBand="0" w:evenHBand="0" w:firstRowFirstColumn="0" w:firstRowLastColumn="0" w:lastRowFirstColumn="0" w:lastRowLastColumn="0"/>
            <w:tcW w:w="3023" w:type="pct"/>
            <w:noWrap/>
            <w:hideMark/>
          </w:tcPr>
          <w:p w:rsidRPr="00C44A55" w:rsidR="00C44A55" w:rsidP="00C44A55" w:rsidRDefault="00C44A55" w14:paraId="2F2282DD" w14:textId="77777777">
            <w:pPr>
              <w:bidi w:val="0"/>
              <w:jc w:val="center"/>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Hotel Booking System</w:t>
            </w:r>
          </w:p>
        </w:tc>
        <w:tc>
          <w:tcPr>
            <w:tcW w:w="1111" w:type="pct"/>
            <w:noWrap/>
            <w:hideMark/>
          </w:tcPr>
          <w:p w:rsidRPr="00C44A55" w:rsidR="00C44A55" w:rsidP="00C44A55" w:rsidRDefault="00C44A55" w14:paraId="5A032DA1" w14:textId="77777777">
            <w:pPr>
              <w:bidi w:val="0"/>
              <w:jc w:val="cente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Manual, API, Automation</w:t>
            </w:r>
          </w:p>
        </w:tc>
        <w:tc>
          <w:tcPr>
            <w:tcW w:w="865" w:type="pct"/>
            <w:noWrap/>
            <w:hideMark/>
          </w:tcPr>
          <w:p w:rsidRPr="00C44A55" w:rsidR="00C44A55" w:rsidP="00C44A55" w:rsidRDefault="00C44A55" w14:paraId="46FA4F0E" w14:textId="77777777">
            <w:pPr>
              <w:bidi w:val="0"/>
              <w:jc w:val="cente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Haneen</w:t>
            </w:r>
          </w:p>
        </w:tc>
      </w:tr>
      <w:tr w:rsidRPr="00C44A55" w:rsidR="00C44A55" w:rsidTr="004D7288" w14:paraId="409FE41A" w14:textId="77777777">
        <w:trPr>
          <w:trHeight w:val="360"/>
        </w:trPr>
        <w:tc>
          <w:tcPr>
            <w:cnfStyle w:val="001000000000" w:firstRow="0" w:lastRow="0" w:firstColumn="1" w:lastColumn="0" w:oddVBand="0" w:evenVBand="0" w:oddHBand="0" w:evenHBand="0" w:firstRowFirstColumn="0" w:firstRowLastColumn="0" w:lastRowFirstColumn="0" w:lastRowLastColumn="0"/>
            <w:tcW w:w="3023" w:type="pct"/>
            <w:noWrap/>
            <w:hideMark/>
          </w:tcPr>
          <w:p w:rsidRPr="00C44A55" w:rsidR="00C44A55" w:rsidP="00C44A55" w:rsidRDefault="00C44A55" w14:paraId="21E36A10" w14:textId="77777777">
            <w:pPr>
              <w:bidi w:val="0"/>
              <w:jc w:val="center"/>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Flight Booking System</w:t>
            </w:r>
          </w:p>
        </w:tc>
        <w:tc>
          <w:tcPr>
            <w:tcW w:w="1111" w:type="pct"/>
            <w:noWrap/>
            <w:hideMark/>
          </w:tcPr>
          <w:p w:rsidRPr="00C44A55" w:rsidR="00C44A55" w:rsidP="00C44A55" w:rsidRDefault="00C44A55" w14:paraId="2C68A0AF" w14:textId="77777777">
            <w:pPr>
              <w:bidi w:val="0"/>
              <w:jc w:val="cente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Manual, API, Automation</w:t>
            </w:r>
          </w:p>
        </w:tc>
        <w:tc>
          <w:tcPr>
            <w:tcW w:w="865" w:type="pct"/>
            <w:noWrap/>
            <w:hideMark/>
          </w:tcPr>
          <w:p w:rsidRPr="00C44A55" w:rsidR="00C44A55" w:rsidP="00C44A55" w:rsidRDefault="00C44A55" w14:paraId="44E92E3E" w14:textId="77777777">
            <w:pPr>
              <w:bidi w:val="0"/>
              <w:jc w:val="cente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Mariam</w:t>
            </w:r>
          </w:p>
        </w:tc>
      </w:tr>
      <w:tr w:rsidRPr="00C44A55" w:rsidR="00C44A55" w:rsidTr="004D7288" w14:paraId="437E5D98" w14:textId="77777777">
        <w:trPr>
          <w:trHeight w:val="360"/>
        </w:trPr>
        <w:tc>
          <w:tcPr>
            <w:cnfStyle w:val="001000000000" w:firstRow="0" w:lastRow="0" w:firstColumn="1" w:lastColumn="0" w:oddVBand="0" w:evenVBand="0" w:oddHBand="0" w:evenHBand="0" w:firstRowFirstColumn="0" w:firstRowLastColumn="0" w:lastRowFirstColumn="0" w:lastRowLastColumn="0"/>
            <w:tcW w:w="3023" w:type="pct"/>
            <w:noWrap/>
            <w:hideMark/>
          </w:tcPr>
          <w:p w:rsidRPr="00C44A55" w:rsidR="00C44A55" w:rsidP="00C44A55" w:rsidRDefault="00C44A55" w14:paraId="50FEA2A5" w14:textId="77777777">
            <w:pPr>
              <w:bidi w:val="0"/>
              <w:jc w:val="center"/>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Car Rentals</w:t>
            </w:r>
          </w:p>
        </w:tc>
        <w:tc>
          <w:tcPr>
            <w:tcW w:w="1111" w:type="pct"/>
            <w:noWrap/>
            <w:hideMark/>
          </w:tcPr>
          <w:p w:rsidRPr="00C44A55" w:rsidR="00C44A55" w:rsidP="00C44A55" w:rsidRDefault="00C44A55" w14:paraId="53B26EAE" w14:textId="77777777">
            <w:pPr>
              <w:bidi w:val="0"/>
              <w:jc w:val="cente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Manual, API, Automation</w:t>
            </w:r>
          </w:p>
        </w:tc>
        <w:tc>
          <w:tcPr>
            <w:tcW w:w="865" w:type="pct"/>
            <w:noWrap/>
            <w:hideMark/>
          </w:tcPr>
          <w:p w:rsidRPr="00C44A55" w:rsidR="00C44A55" w:rsidP="00C44A55" w:rsidRDefault="00C44A55" w14:paraId="7F4CE1C6" w14:textId="77777777">
            <w:pPr>
              <w:bidi w:val="0"/>
              <w:jc w:val="cente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Mohamed</w:t>
            </w:r>
          </w:p>
        </w:tc>
      </w:tr>
      <w:tr w:rsidRPr="00C44A55" w:rsidR="00C44A55" w:rsidTr="004D7288" w14:paraId="029F92E9" w14:textId="77777777">
        <w:trPr>
          <w:trHeight w:val="360"/>
        </w:trPr>
        <w:tc>
          <w:tcPr>
            <w:cnfStyle w:val="001000000000" w:firstRow="0" w:lastRow="0" w:firstColumn="1" w:lastColumn="0" w:oddVBand="0" w:evenVBand="0" w:oddHBand="0" w:evenHBand="0" w:firstRowFirstColumn="0" w:firstRowLastColumn="0" w:lastRowFirstColumn="0" w:lastRowLastColumn="0"/>
            <w:tcW w:w="3023" w:type="pct"/>
            <w:noWrap/>
            <w:hideMark/>
          </w:tcPr>
          <w:p w:rsidRPr="00C44A55" w:rsidR="00C44A55" w:rsidP="00C44A55" w:rsidRDefault="00C44A55" w14:paraId="61D96303" w14:textId="77777777">
            <w:pPr>
              <w:bidi w:val="0"/>
              <w:jc w:val="center"/>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Tours &amp; Activities</w:t>
            </w:r>
          </w:p>
        </w:tc>
        <w:tc>
          <w:tcPr>
            <w:tcW w:w="1111" w:type="pct"/>
            <w:noWrap/>
            <w:hideMark/>
          </w:tcPr>
          <w:p w:rsidRPr="00C44A55" w:rsidR="00C44A55" w:rsidP="00C44A55" w:rsidRDefault="00C44A55" w14:paraId="6BB85F46" w14:textId="77777777">
            <w:pPr>
              <w:bidi w:val="0"/>
              <w:jc w:val="cente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Manual, API, Automation</w:t>
            </w:r>
          </w:p>
        </w:tc>
        <w:tc>
          <w:tcPr>
            <w:tcW w:w="865" w:type="pct"/>
            <w:noWrap/>
            <w:hideMark/>
          </w:tcPr>
          <w:p w:rsidRPr="00C44A55" w:rsidR="00C44A55" w:rsidP="00C44A55" w:rsidRDefault="00C44A55" w14:paraId="1B2C03EE" w14:textId="77777777">
            <w:pPr>
              <w:bidi w:val="0"/>
              <w:jc w:val="cente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Esraa</w:t>
            </w:r>
          </w:p>
        </w:tc>
      </w:tr>
      <w:tr w:rsidRPr="00C44A55" w:rsidR="00C44A55" w:rsidTr="004D7288" w14:paraId="61525287" w14:textId="77777777">
        <w:trPr>
          <w:trHeight w:val="360"/>
        </w:trPr>
        <w:tc>
          <w:tcPr>
            <w:cnfStyle w:val="001000000000" w:firstRow="0" w:lastRow="0" w:firstColumn="1" w:lastColumn="0" w:oddVBand="0" w:evenVBand="0" w:oddHBand="0" w:evenHBand="0" w:firstRowFirstColumn="0" w:firstRowLastColumn="0" w:lastRowFirstColumn="0" w:lastRowLastColumn="0"/>
            <w:tcW w:w="3023" w:type="pct"/>
            <w:noWrap/>
            <w:hideMark/>
          </w:tcPr>
          <w:p w:rsidRPr="00C44A55" w:rsidR="00C44A55" w:rsidP="00C44A55" w:rsidRDefault="00C44A55" w14:paraId="3ED3B921" w14:textId="77777777">
            <w:pPr>
              <w:bidi w:val="0"/>
              <w:jc w:val="center"/>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Payment System (Checkout &amp; Transactions)</w:t>
            </w:r>
          </w:p>
        </w:tc>
        <w:tc>
          <w:tcPr>
            <w:tcW w:w="1111" w:type="pct"/>
            <w:noWrap/>
            <w:hideMark/>
          </w:tcPr>
          <w:p w:rsidRPr="00C44A55" w:rsidR="00C44A55" w:rsidP="00C44A55" w:rsidRDefault="00C44A55" w14:paraId="5B720194" w14:textId="77777777">
            <w:pPr>
              <w:bidi w:val="0"/>
              <w:jc w:val="cente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Manual, API, Automation</w:t>
            </w:r>
          </w:p>
        </w:tc>
        <w:tc>
          <w:tcPr>
            <w:tcW w:w="865" w:type="pct"/>
            <w:noWrap/>
            <w:hideMark/>
          </w:tcPr>
          <w:p w:rsidRPr="00C44A55" w:rsidR="00C44A55" w:rsidP="00C44A55" w:rsidRDefault="00C44A55" w14:paraId="3FB36C66" w14:textId="77777777">
            <w:pPr>
              <w:bidi w:val="0"/>
              <w:jc w:val="cente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Mariam</w:t>
            </w:r>
          </w:p>
        </w:tc>
      </w:tr>
      <w:tr w:rsidRPr="00C44A55" w:rsidR="00C44A55" w:rsidTr="004D7288" w14:paraId="3A371AC5" w14:textId="77777777">
        <w:trPr>
          <w:trHeight w:val="360"/>
        </w:trPr>
        <w:tc>
          <w:tcPr>
            <w:cnfStyle w:val="001000000000" w:firstRow="0" w:lastRow="0" w:firstColumn="1" w:lastColumn="0" w:oddVBand="0" w:evenVBand="0" w:oddHBand="0" w:evenHBand="0" w:firstRowFirstColumn="0" w:firstRowLastColumn="0" w:lastRowFirstColumn="0" w:lastRowLastColumn="0"/>
            <w:tcW w:w="3023" w:type="pct"/>
            <w:noWrap/>
            <w:hideMark/>
          </w:tcPr>
          <w:p w:rsidRPr="00C44A55" w:rsidR="00C44A55" w:rsidP="00C44A55" w:rsidRDefault="00C44A55" w14:paraId="2E34FE34" w14:textId="77777777">
            <w:pPr>
              <w:bidi w:val="0"/>
              <w:jc w:val="center"/>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Admin Panel – User &amp; Pricing Management</w:t>
            </w:r>
          </w:p>
        </w:tc>
        <w:tc>
          <w:tcPr>
            <w:tcW w:w="1111" w:type="pct"/>
            <w:noWrap/>
            <w:hideMark/>
          </w:tcPr>
          <w:p w:rsidRPr="00C44A55" w:rsidR="00C44A55" w:rsidP="00C44A55" w:rsidRDefault="00C44A55" w14:paraId="4208DFB7" w14:textId="77777777">
            <w:pPr>
              <w:bidi w:val="0"/>
              <w:jc w:val="cente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Manual, API, Automation</w:t>
            </w:r>
          </w:p>
        </w:tc>
        <w:tc>
          <w:tcPr>
            <w:tcW w:w="865" w:type="pct"/>
            <w:noWrap/>
            <w:hideMark/>
          </w:tcPr>
          <w:p w:rsidRPr="00C44A55" w:rsidR="00C44A55" w:rsidP="00C44A55" w:rsidRDefault="00C44A55" w14:paraId="697B4C9D" w14:textId="77777777">
            <w:pPr>
              <w:bidi w:val="0"/>
              <w:jc w:val="cente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Haneen</w:t>
            </w:r>
          </w:p>
        </w:tc>
      </w:tr>
      <w:tr w:rsidRPr="00C44A55" w:rsidR="00C44A55" w:rsidTr="004D7288" w14:paraId="27A68DCE" w14:textId="77777777">
        <w:trPr>
          <w:trHeight w:val="360"/>
        </w:trPr>
        <w:tc>
          <w:tcPr>
            <w:cnfStyle w:val="001000000000" w:firstRow="0" w:lastRow="0" w:firstColumn="1" w:lastColumn="0" w:oddVBand="0" w:evenVBand="0" w:oddHBand="0" w:evenHBand="0" w:firstRowFirstColumn="0" w:firstRowLastColumn="0" w:lastRowFirstColumn="0" w:lastRowLastColumn="0"/>
            <w:tcW w:w="3023" w:type="pct"/>
            <w:noWrap/>
            <w:hideMark/>
          </w:tcPr>
          <w:p w:rsidRPr="00C44A55" w:rsidR="00C44A55" w:rsidP="00C44A55" w:rsidRDefault="00C44A55" w14:paraId="6F0ADB71" w14:textId="77777777">
            <w:pPr>
              <w:bidi w:val="0"/>
              <w:jc w:val="center"/>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Admin Panel – Reports &amp; Analytics</w:t>
            </w:r>
          </w:p>
        </w:tc>
        <w:tc>
          <w:tcPr>
            <w:tcW w:w="1111" w:type="pct"/>
            <w:noWrap/>
            <w:hideMark/>
          </w:tcPr>
          <w:p w:rsidRPr="00C44A55" w:rsidR="00C44A55" w:rsidP="00C44A55" w:rsidRDefault="00C44A55" w14:paraId="0E918320" w14:textId="77777777">
            <w:pPr>
              <w:bidi w:val="0"/>
              <w:jc w:val="cente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Manual, API, Automation</w:t>
            </w:r>
          </w:p>
        </w:tc>
        <w:tc>
          <w:tcPr>
            <w:tcW w:w="865" w:type="pct"/>
            <w:noWrap/>
            <w:hideMark/>
          </w:tcPr>
          <w:p w:rsidRPr="00C44A55" w:rsidR="00C44A55" w:rsidP="00C44A55" w:rsidRDefault="00C44A55" w14:paraId="7F602CE0" w14:textId="77777777">
            <w:pPr>
              <w:bidi w:val="0"/>
              <w:jc w:val="cente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Mohamed</w:t>
            </w:r>
          </w:p>
        </w:tc>
      </w:tr>
      <w:tr w:rsidRPr="00C44A55" w:rsidR="00C44A55" w:rsidTr="004D7288" w14:paraId="793F9709" w14:textId="77777777">
        <w:trPr>
          <w:trHeight w:val="360"/>
        </w:trPr>
        <w:tc>
          <w:tcPr>
            <w:cnfStyle w:val="001000000000" w:firstRow="0" w:lastRow="0" w:firstColumn="1" w:lastColumn="0" w:oddVBand="0" w:evenVBand="0" w:oddHBand="0" w:evenHBand="0" w:firstRowFirstColumn="0" w:firstRowLastColumn="0" w:lastRowFirstColumn="0" w:lastRowLastColumn="0"/>
            <w:tcW w:w="3023" w:type="pct"/>
            <w:noWrap/>
            <w:hideMark/>
          </w:tcPr>
          <w:p w:rsidRPr="00C44A55" w:rsidR="00C44A55" w:rsidP="00C44A55" w:rsidRDefault="00C44A55" w14:paraId="3B9AD833" w14:textId="77777777">
            <w:pPr>
              <w:bidi w:val="0"/>
              <w:jc w:val="center"/>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Performance Testing (Load Testing for Booking &amp; Search)</w:t>
            </w:r>
          </w:p>
        </w:tc>
        <w:tc>
          <w:tcPr>
            <w:tcW w:w="1111" w:type="pct"/>
            <w:noWrap/>
            <w:hideMark/>
          </w:tcPr>
          <w:p w:rsidRPr="00C44A55" w:rsidR="00C44A55" w:rsidP="00C44A55" w:rsidRDefault="00C44A55" w14:paraId="3E64F77E" w14:textId="77777777">
            <w:pPr>
              <w:bidi w:val="0"/>
              <w:jc w:val="cente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Automation</w:t>
            </w:r>
          </w:p>
        </w:tc>
        <w:tc>
          <w:tcPr>
            <w:tcW w:w="865" w:type="pct"/>
            <w:noWrap/>
            <w:hideMark/>
          </w:tcPr>
          <w:p w:rsidRPr="00C44A55" w:rsidR="00C44A55" w:rsidP="00C44A55" w:rsidRDefault="00C44A55" w14:paraId="427763E1" w14:textId="77777777">
            <w:pPr>
              <w:bidi w:val="0"/>
              <w:jc w:val="cente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Haneen</w:t>
            </w:r>
          </w:p>
        </w:tc>
      </w:tr>
      <w:tr w:rsidRPr="00C44A55" w:rsidR="00C44A55" w:rsidTr="004D7288" w14:paraId="572F23A2" w14:textId="77777777">
        <w:trPr>
          <w:trHeight w:val="360"/>
        </w:trPr>
        <w:tc>
          <w:tcPr>
            <w:cnfStyle w:val="001000000000" w:firstRow="0" w:lastRow="0" w:firstColumn="1" w:lastColumn="0" w:oddVBand="0" w:evenVBand="0" w:oddHBand="0" w:evenHBand="0" w:firstRowFirstColumn="0" w:firstRowLastColumn="0" w:lastRowFirstColumn="0" w:lastRowLastColumn="0"/>
            <w:tcW w:w="3023" w:type="pct"/>
            <w:noWrap/>
            <w:hideMark/>
          </w:tcPr>
          <w:p w:rsidRPr="00C44A55" w:rsidR="00C44A55" w:rsidP="00C44A55" w:rsidRDefault="00C44A55" w14:paraId="17922E7B" w14:textId="77777777">
            <w:pPr>
              <w:bidi w:val="0"/>
              <w:jc w:val="center"/>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API Testing (Hotels, Flights, Bookings, Payments)</w:t>
            </w:r>
          </w:p>
        </w:tc>
        <w:tc>
          <w:tcPr>
            <w:tcW w:w="1111" w:type="pct"/>
            <w:noWrap/>
            <w:hideMark/>
          </w:tcPr>
          <w:p w:rsidRPr="00C44A55" w:rsidR="00C44A55" w:rsidP="00C44A55" w:rsidRDefault="00C44A55" w14:paraId="5E0DE20C" w14:textId="77777777">
            <w:pPr>
              <w:bidi w:val="0"/>
              <w:jc w:val="cente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API Testing</w:t>
            </w:r>
          </w:p>
        </w:tc>
        <w:tc>
          <w:tcPr>
            <w:tcW w:w="865" w:type="pct"/>
            <w:noWrap/>
            <w:hideMark/>
          </w:tcPr>
          <w:p w:rsidRPr="00C44A55" w:rsidR="00C44A55" w:rsidP="00C44A55" w:rsidRDefault="00C44A55" w14:paraId="55A5DD7F" w14:textId="77777777">
            <w:pPr>
              <w:bidi w:val="0"/>
              <w:jc w:val="cente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All Members</w:t>
            </w:r>
          </w:p>
        </w:tc>
      </w:tr>
      <w:tr w:rsidRPr="00C44A55" w:rsidR="00C44A55" w:rsidTr="004D7288" w14:paraId="0ACE88A4" w14:textId="77777777">
        <w:trPr>
          <w:trHeight w:val="360"/>
        </w:trPr>
        <w:tc>
          <w:tcPr>
            <w:cnfStyle w:val="001000000000" w:firstRow="0" w:lastRow="0" w:firstColumn="1" w:lastColumn="0" w:oddVBand="0" w:evenVBand="0" w:oddHBand="0" w:evenHBand="0" w:firstRowFirstColumn="0" w:firstRowLastColumn="0" w:lastRowFirstColumn="0" w:lastRowLastColumn="0"/>
            <w:tcW w:w="3023" w:type="pct"/>
            <w:noWrap/>
            <w:hideMark/>
          </w:tcPr>
          <w:p w:rsidRPr="00C44A55" w:rsidR="00C44A55" w:rsidP="00C44A55" w:rsidRDefault="00C44A55" w14:paraId="4676D72B" w14:textId="77777777">
            <w:pPr>
              <w:bidi w:val="0"/>
              <w:jc w:val="center"/>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Loyalty Program (Rewards, Discounts, Points System)</w:t>
            </w:r>
          </w:p>
        </w:tc>
        <w:tc>
          <w:tcPr>
            <w:tcW w:w="1111" w:type="pct"/>
            <w:noWrap/>
            <w:hideMark/>
          </w:tcPr>
          <w:p w:rsidRPr="00C44A55" w:rsidR="00C44A55" w:rsidP="00C44A55" w:rsidRDefault="00C44A55" w14:paraId="582953E0" w14:textId="77777777">
            <w:pPr>
              <w:bidi w:val="0"/>
              <w:jc w:val="cente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Manual, API, Automation</w:t>
            </w:r>
          </w:p>
        </w:tc>
        <w:tc>
          <w:tcPr>
            <w:tcW w:w="865" w:type="pct"/>
            <w:noWrap/>
            <w:hideMark/>
          </w:tcPr>
          <w:p w:rsidRPr="00C44A55" w:rsidR="00C44A55" w:rsidP="00C44A55" w:rsidRDefault="00C44A55" w14:paraId="4483AE9D" w14:textId="77777777">
            <w:pPr>
              <w:bidi w:val="0"/>
              <w:jc w:val="cente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 xml:space="preserve"> Esraa</w:t>
            </w:r>
          </w:p>
        </w:tc>
      </w:tr>
      <w:tr w:rsidRPr="00C44A55" w:rsidR="00C44A55" w:rsidTr="004D7288" w14:paraId="7251C39C" w14:textId="77777777">
        <w:trPr>
          <w:trHeight w:val="360"/>
        </w:trPr>
        <w:tc>
          <w:tcPr>
            <w:cnfStyle w:val="001000000000" w:firstRow="0" w:lastRow="0" w:firstColumn="1" w:lastColumn="0" w:oddVBand="0" w:evenVBand="0" w:oddHBand="0" w:evenHBand="0" w:firstRowFirstColumn="0" w:firstRowLastColumn="0" w:lastRowFirstColumn="0" w:lastRowLastColumn="0"/>
            <w:tcW w:w="3023" w:type="pct"/>
            <w:noWrap/>
            <w:hideMark/>
          </w:tcPr>
          <w:p w:rsidRPr="00C44A55" w:rsidR="00C44A55" w:rsidP="00C44A55" w:rsidRDefault="00C44A55" w14:paraId="305CB99F" w14:textId="77777777">
            <w:pPr>
              <w:bidi w:val="0"/>
              <w:jc w:val="center"/>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Multi-Currency Support (Exchange Rate Updates, Pricing Adjustments)</w:t>
            </w:r>
          </w:p>
        </w:tc>
        <w:tc>
          <w:tcPr>
            <w:tcW w:w="1111" w:type="pct"/>
            <w:noWrap/>
            <w:hideMark/>
          </w:tcPr>
          <w:p w:rsidRPr="00C44A55" w:rsidR="00C44A55" w:rsidP="00C44A55" w:rsidRDefault="00C44A55" w14:paraId="7049CB85" w14:textId="77777777">
            <w:pPr>
              <w:bidi w:val="0"/>
              <w:jc w:val="cente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Manual, API, Automation</w:t>
            </w:r>
          </w:p>
        </w:tc>
        <w:tc>
          <w:tcPr>
            <w:tcW w:w="865" w:type="pct"/>
            <w:noWrap/>
            <w:hideMark/>
          </w:tcPr>
          <w:p w:rsidRPr="00C44A55" w:rsidR="00C44A55" w:rsidP="00C44A55" w:rsidRDefault="00C44A55" w14:paraId="5A11A773" w14:textId="77777777">
            <w:pPr>
              <w:bidi w:val="0"/>
              <w:jc w:val="cente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Mohamed</w:t>
            </w:r>
          </w:p>
        </w:tc>
      </w:tr>
      <w:tr w:rsidRPr="00C44A55" w:rsidR="00C44A55" w:rsidTr="004D7288" w14:paraId="72009C61" w14:textId="77777777">
        <w:trPr>
          <w:trHeight w:val="1350"/>
        </w:trPr>
        <w:tc>
          <w:tcPr>
            <w:cnfStyle w:val="001000000000" w:firstRow="0" w:lastRow="0" w:firstColumn="1" w:lastColumn="0" w:oddVBand="0" w:evenVBand="0" w:oddHBand="0" w:evenHBand="0" w:firstRowFirstColumn="0" w:firstRowLastColumn="0" w:lastRowFirstColumn="0" w:lastRowLastColumn="0"/>
            <w:tcW w:w="3023" w:type="pct"/>
            <w:noWrap/>
            <w:hideMark/>
          </w:tcPr>
          <w:p w:rsidRPr="00C44A55" w:rsidR="00C44A55" w:rsidP="00C44A55" w:rsidRDefault="00C44A55" w14:paraId="45CA39E6" w14:textId="77777777">
            <w:pPr>
              <w:bidi w:val="0"/>
              <w:jc w:val="center"/>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Customer Support Chat (Live Chat, Chatbot, Ticket System)</w:t>
            </w:r>
          </w:p>
        </w:tc>
        <w:tc>
          <w:tcPr>
            <w:tcW w:w="1111" w:type="pct"/>
            <w:noWrap/>
            <w:hideMark/>
          </w:tcPr>
          <w:p w:rsidRPr="00C44A55" w:rsidR="00C44A55" w:rsidP="00C44A55" w:rsidRDefault="00C44A55" w14:paraId="7A1BFAB4" w14:textId="77777777">
            <w:pPr>
              <w:bidi w:val="0"/>
              <w:jc w:val="cente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Manual, API, Automation</w:t>
            </w:r>
          </w:p>
        </w:tc>
        <w:tc>
          <w:tcPr>
            <w:tcW w:w="865" w:type="pct"/>
            <w:noWrap/>
            <w:hideMark/>
          </w:tcPr>
          <w:p w:rsidRPr="00C44A55" w:rsidR="00C44A55" w:rsidP="00C44A55" w:rsidRDefault="00C44A55" w14:paraId="1E6DB68A" w14:textId="77777777">
            <w:pPr>
              <w:bidi w:val="0"/>
              <w:jc w:val="cente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sz w:val="28"/>
                <w:szCs w:val="28"/>
              </w:rPr>
            </w:pPr>
            <w:r w:rsidRPr="00C44A55">
              <w:rPr>
                <w:rFonts w:ascii="Aptos Narrow" w:hAnsi="Aptos Narrow" w:eastAsia="Times New Roman" w:cs="Times New Roman"/>
                <w:color w:val="000000"/>
                <w:sz w:val="28"/>
                <w:szCs w:val="28"/>
              </w:rPr>
              <w:t>Mariam</w:t>
            </w:r>
          </w:p>
        </w:tc>
      </w:tr>
    </w:tbl>
    <w:p w:rsidR="008C2916" w:rsidP="008C2916" w:rsidRDefault="008C2916" w14:paraId="299D474C" w14:textId="77777777">
      <w:pPr>
        <w:bidi w:val="0"/>
        <w:spacing w:before="240" w:after="240"/>
      </w:pPr>
    </w:p>
    <w:p w:rsidR="23D1B782" w:rsidP="23D1B782" w:rsidRDefault="23D1B782" w14:paraId="6CC435A4" w14:textId="0B18DA23">
      <w:pPr>
        <w:pStyle w:val="Heading2"/>
        <w:bidi w:val="0"/>
        <w:spacing w:before="0" w:beforeAutospacing="off" w:after="299" w:afterAutospacing="off"/>
        <w:rPr>
          <w:rFonts w:ascii="Arial" w:hAnsi="Arial" w:eastAsia="Arial" w:cs="Arial"/>
          <w:b w:val="1"/>
          <w:bCs w:val="1"/>
          <w:noProof w:val="0"/>
          <w:sz w:val="24"/>
          <w:szCs w:val="24"/>
          <w:lang w:bidi="ar-SA"/>
        </w:rPr>
      </w:pPr>
      <w:r w:rsidRPr="23D1B782" w:rsidR="23D1B782">
        <w:rPr>
          <w:rFonts w:ascii="Arial" w:hAnsi="Arial" w:eastAsia="Arial" w:cs="Arial"/>
          <w:b w:val="1"/>
          <w:bCs w:val="1"/>
          <w:noProof w:val="0"/>
          <w:sz w:val="24"/>
          <w:szCs w:val="24"/>
          <w:lang w:bidi="ar-SA"/>
        </w:rPr>
        <w:t xml:space="preserve">1.6. </w:t>
      </w:r>
      <w:r w:rsidRPr="23D1B782" w:rsidR="23D1B782">
        <w:rPr>
          <w:rFonts w:ascii="Arial" w:hAnsi="Arial" w:eastAsia="Arial" w:cs="Arial"/>
          <w:b w:val="1"/>
          <w:bCs w:val="1"/>
          <w:noProof w:val="0"/>
          <w:sz w:val="24"/>
          <w:szCs w:val="24"/>
          <w:lang w:bidi="ar-SA"/>
        </w:rPr>
        <w:t>Out</w:t>
      </w:r>
      <w:r w:rsidRPr="23D1B782" w:rsidR="23D1B782">
        <w:rPr>
          <w:rFonts w:ascii="Arial" w:hAnsi="Arial" w:eastAsia="Arial" w:cs="Arial"/>
          <w:b w:val="1"/>
          <w:bCs w:val="1"/>
          <w:noProof w:val="0"/>
          <w:sz w:val="24"/>
          <w:szCs w:val="24"/>
          <w:lang w:bidi="ar-SA"/>
        </w:rPr>
        <w:t xml:space="preserve"> </w:t>
      </w:r>
      <w:r w:rsidRPr="23D1B782" w:rsidR="23D1B782">
        <w:rPr>
          <w:rFonts w:ascii="Arial" w:hAnsi="Arial" w:eastAsia="Arial" w:cs="Arial"/>
          <w:b w:val="1"/>
          <w:bCs w:val="1"/>
          <w:noProof w:val="0"/>
          <w:sz w:val="24"/>
          <w:szCs w:val="24"/>
          <w:lang w:bidi="ar-SA"/>
        </w:rPr>
        <w:t>of</w:t>
      </w:r>
      <w:r w:rsidRPr="23D1B782" w:rsidR="23D1B782">
        <w:rPr>
          <w:rFonts w:ascii="Arial" w:hAnsi="Arial" w:eastAsia="Arial" w:cs="Arial"/>
          <w:b w:val="1"/>
          <w:bCs w:val="1"/>
          <w:noProof w:val="0"/>
          <w:sz w:val="24"/>
          <w:szCs w:val="24"/>
          <w:lang w:bidi="ar-SA"/>
        </w:rPr>
        <w:t xml:space="preserve"> </w:t>
      </w:r>
      <w:r w:rsidRPr="23D1B782" w:rsidR="23D1B782">
        <w:rPr>
          <w:rFonts w:ascii="Arial" w:hAnsi="Arial" w:eastAsia="Arial" w:cs="Arial"/>
          <w:b w:val="1"/>
          <w:bCs w:val="1"/>
          <w:noProof w:val="0"/>
          <w:sz w:val="24"/>
          <w:szCs w:val="24"/>
          <w:lang w:bidi="ar-SA"/>
        </w:rPr>
        <w:t>Scope</w:t>
      </w:r>
    </w:p>
    <w:p w:rsidR="23D1B782" w:rsidP="23D1B782" w:rsidRDefault="23D1B782" w14:paraId="06770698" w14:textId="05ECA4BC">
      <w:pPr>
        <w:pStyle w:val="ListParagraph"/>
        <w:numPr>
          <w:ilvl w:val="0"/>
          <w:numId w:val="30"/>
        </w:numPr>
        <w:bidi w:val="0"/>
        <w:spacing w:before="240" w:beforeAutospacing="off" w:after="240" w:afterAutospacing="off"/>
        <w:rPr>
          <w:rFonts w:ascii="Arial" w:hAnsi="Arial" w:eastAsia="Arial" w:cs="Arial"/>
          <w:noProof w:val="0"/>
          <w:sz w:val="24"/>
          <w:szCs w:val="24"/>
          <w:lang w:bidi="ar-SA"/>
        </w:rPr>
      </w:pPr>
      <w:r w:rsidRPr="23D1B782" w:rsidR="23D1B782">
        <w:rPr>
          <w:rFonts w:ascii="Arial" w:hAnsi="Arial" w:eastAsia="Arial" w:cs="Arial"/>
          <w:noProof w:val="0"/>
          <w:sz w:val="24"/>
          <w:szCs w:val="24"/>
          <w:lang w:bidi="ar-SA"/>
        </w:rPr>
        <w:t>3rd Party Integrations (unless explicitly required)</w:t>
      </w:r>
    </w:p>
    <w:p w:rsidR="23D1B782" w:rsidP="23D1B782" w:rsidRDefault="23D1B782" w14:paraId="117417A0" w14:textId="732110EF">
      <w:pPr>
        <w:pStyle w:val="ListParagraph"/>
        <w:numPr>
          <w:ilvl w:val="0"/>
          <w:numId w:val="30"/>
        </w:numPr>
        <w:bidi w:val="0"/>
        <w:spacing w:before="240" w:beforeAutospacing="off" w:after="240" w:afterAutospacing="off"/>
        <w:rPr>
          <w:rFonts w:ascii="Arial" w:hAnsi="Arial" w:eastAsia="Arial" w:cs="Arial"/>
          <w:noProof w:val="0"/>
          <w:sz w:val="24"/>
          <w:szCs w:val="24"/>
          <w:lang w:bidi="ar-SA"/>
        </w:rPr>
      </w:pPr>
      <w:r w:rsidRPr="23D1B782" w:rsidR="23D1B782">
        <w:rPr>
          <w:rFonts w:ascii="Arial" w:hAnsi="Arial" w:eastAsia="Arial" w:cs="Arial"/>
          <w:noProof w:val="0"/>
          <w:sz w:val="24"/>
          <w:szCs w:val="24"/>
          <w:lang w:bidi="ar-SA"/>
        </w:rPr>
        <w:t>UI/UX Design Consistency (unless requested separately)</w:t>
      </w:r>
    </w:p>
    <w:p w:rsidR="23D1B782" w:rsidP="23D1B782" w:rsidRDefault="23D1B782" w14:paraId="1C6C3A5D" w14:textId="6D343037">
      <w:pPr>
        <w:pStyle w:val="ListParagraph"/>
        <w:numPr>
          <w:ilvl w:val="0"/>
          <w:numId w:val="30"/>
        </w:numPr>
        <w:bidi w:val="0"/>
        <w:spacing w:before="240" w:beforeAutospacing="off" w:after="240" w:afterAutospacing="off"/>
        <w:rPr>
          <w:rFonts w:ascii="Arial" w:hAnsi="Arial" w:eastAsia="Arial" w:cs="Arial"/>
          <w:noProof w:val="0"/>
          <w:sz w:val="24"/>
          <w:szCs w:val="24"/>
          <w:lang w:bidi="ar-SA"/>
        </w:rPr>
      </w:pPr>
      <w:r w:rsidRPr="23D1B782" w:rsidR="23D1B782">
        <w:rPr>
          <w:rFonts w:ascii="Arial" w:hAnsi="Arial" w:eastAsia="Arial" w:cs="Arial"/>
          <w:noProof w:val="0"/>
          <w:sz w:val="24"/>
          <w:szCs w:val="24"/>
          <w:lang w:bidi="ar-SA"/>
        </w:rPr>
        <w:t>Data Migration &amp; Back-end Database Queries</w:t>
      </w:r>
    </w:p>
    <w:p w:rsidR="23D1B782" w:rsidP="23D1B782" w:rsidRDefault="23D1B782" w14:paraId="711EC08C" w14:textId="78964A8B">
      <w:pPr>
        <w:pStyle w:val="ListParagraph"/>
        <w:numPr>
          <w:ilvl w:val="0"/>
          <w:numId w:val="30"/>
        </w:numPr>
        <w:bidi w:val="0"/>
        <w:spacing w:before="240" w:beforeAutospacing="off" w:after="240" w:afterAutospacing="off"/>
        <w:rPr>
          <w:rFonts w:ascii="Arial" w:hAnsi="Arial" w:eastAsia="Arial" w:cs="Arial"/>
          <w:noProof w:val="0"/>
          <w:sz w:val="24"/>
          <w:szCs w:val="24"/>
          <w:lang w:bidi="ar-SA"/>
        </w:rPr>
      </w:pPr>
      <w:r w:rsidRPr="23D1B782" w:rsidR="23D1B782">
        <w:rPr>
          <w:rFonts w:ascii="Arial" w:hAnsi="Arial" w:eastAsia="Arial" w:cs="Arial"/>
          <w:noProof w:val="0"/>
          <w:sz w:val="24"/>
          <w:szCs w:val="24"/>
          <w:lang w:bidi="ar-SA"/>
        </w:rPr>
        <w:t>Security</w:t>
      </w:r>
      <w:r w:rsidRPr="23D1B782" w:rsidR="23D1B782">
        <w:rPr>
          <w:rFonts w:ascii="Arial" w:hAnsi="Arial" w:eastAsia="Arial" w:cs="Arial"/>
          <w:noProof w:val="0"/>
          <w:sz w:val="24"/>
          <w:szCs w:val="24"/>
          <w:lang w:bidi="ar-SA"/>
        </w:rPr>
        <w:t xml:space="preserve"> </w:t>
      </w:r>
      <w:r w:rsidRPr="23D1B782" w:rsidR="23D1B782">
        <w:rPr>
          <w:rFonts w:ascii="Arial" w:hAnsi="Arial" w:eastAsia="Arial" w:cs="Arial"/>
          <w:noProof w:val="0"/>
          <w:sz w:val="24"/>
          <w:szCs w:val="24"/>
          <w:lang w:bidi="ar-SA"/>
        </w:rPr>
        <w:t>Testing</w:t>
      </w:r>
      <w:r w:rsidRPr="23D1B782" w:rsidR="23D1B782">
        <w:rPr>
          <w:rFonts w:ascii="Arial" w:hAnsi="Arial" w:eastAsia="Arial" w:cs="Arial"/>
          <w:noProof w:val="0"/>
          <w:sz w:val="24"/>
          <w:szCs w:val="24"/>
          <w:lang w:bidi="ar-SA"/>
        </w:rPr>
        <w:t xml:space="preserve"> (</w:t>
      </w:r>
      <w:r w:rsidRPr="23D1B782" w:rsidR="23D1B782">
        <w:rPr>
          <w:rFonts w:ascii="Arial" w:hAnsi="Arial" w:eastAsia="Arial" w:cs="Arial"/>
          <w:noProof w:val="0"/>
          <w:sz w:val="24"/>
          <w:szCs w:val="24"/>
          <w:lang w:bidi="ar-SA"/>
        </w:rPr>
        <w:t>to</w:t>
      </w:r>
      <w:r w:rsidRPr="23D1B782" w:rsidR="23D1B782">
        <w:rPr>
          <w:rFonts w:ascii="Arial" w:hAnsi="Arial" w:eastAsia="Arial" w:cs="Arial"/>
          <w:noProof w:val="0"/>
          <w:sz w:val="24"/>
          <w:szCs w:val="24"/>
          <w:lang w:bidi="ar-SA"/>
        </w:rPr>
        <w:t xml:space="preserve"> </w:t>
      </w:r>
      <w:r w:rsidRPr="23D1B782" w:rsidR="23D1B782">
        <w:rPr>
          <w:rFonts w:ascii="Arial" w:hAnsi="Arial" w:eastAsia="Arial" w:cs="Arial"/>
          <w:noProof w:val="0"/>
          <w:sz w:val="24"/>
          <w:szCs w:val="24"/>
          <w:lang w:bidi="ar-SA"/>
        </w:rPr>
        <w:t>be</w:t>
      </w:r>
      <w:r w:rsidRPr="23D1B782" w:rsidR="23D1B782">
        <w:rPr>
          <w:rFonts w:ascii="Arial" w:hAnsi="Arial" w:eastAsia="Arial" w:cs="Arial"/>
          <w:noProof w:val="0"/>
          <w:sz w:val="24"/>
          <w:szCs w:val="24"/>
          <w:lang w:bidi="ar-SA"/>
        </w:rPr>
        <w:t xml:space="preserve"> </w:t>
      </w:r>
      <w:r w:rsidRPr="23D1B782" w:rsidR="23D1B782">
        <w:rPr>
          <w:rFonts w:ascii="Arial" w:hAnsi="Arial" w:eastAsia="Arial" w:cs="Arial"/>
          <w:noProof w:val="0"/>
          <w:sz w:val="24"/>
          <w:szCs w:val="24"/>
          <w:lang w:bidi="ar-SA"/>
        </w:rPr>
        <w:t>handled</w:t>
      </w:r>
      <w:r w:rsidRPr="23D1B782" w:rsidR="23D1B782">
        <w:rPr>
          <w:rFonts w:ascii="Arial" w:hAnsi="Arial" w:eastAsia="Arial" w:cs="Arial"/>
          <w:noProof w:val="0"/>
          <w:sz w:val="24"/>
          <w:szCs w:val="24"/>
          <w:lang w:bidi="ar-SA"/>
        </w:rPr>
        <w:t xml:space="preserve"> </w:t>
      </w:r>
      <w:r w:rsidRPr="23D1B782" w:rsidR="23D1B782">
        <w:rPr>
          <w:rFonts w:ascii="Arial" w:hAnsi="Arial" w:eastAsia="Arial" w:cs="Arial"/>
          <w:noProof w:val="0"/>
          <w:sz w:val="24"/>
          <w:szCs w:val="24"/>
          <w:lang w:bidi="ar-SA"/>
        </w:rPr>
        <w:t>separately</w:t>
      </w:r>
      <w:r w:rsidRPr="23D1B782" w:rsidR="23D1B782">
        <w:rPr>
          <w:rFonts w:ascii="Arial" w:hAnsi="Arial" w:eastAsia="Arial" w:cs="Arial"/>
          <w:noProof w:val="0"/>
          <w:sz w:val="24"/>
          <w:szCs w:val="24"/>
          <w:lang w:bidi="ar-SA"/>
        </w:rPr>
        <w:t>)</w:t>
      </w:r>
    </w:p>
    <w:p w:rsidR="23D1B782" w:rsidP="23D1B782" w:rsidRDefault="23D1B782" w14:paraId="559ECE9B" w14:textId="4455E1A4">
      <w:pPr>
        <w:pStyle w:val="Heading2"/>
        <w:keepNext w:val="1"/>
        <w:keepLines w:val="1"/>
        <w:bidi w:val="0"/>
        <w:spacing w:before="160" w:after="80"/>
        <w:rPr>
          <w:rFonts w:ascii="Aptos" w:hAnsi="Aptos" w:eastAsia="Aptos" w:cs="Aptos"/>
          <w:b w:val="0"/>
          <w:bCs w:val="0"/>
          <w:i w:val="0"/>
          <w:iCs w:val="0"/>
          <w:noProof w:val="0"/>
          <w:color w:val="0F4761" w:themeColor="accent1" w:themeTint="FF" w:themeShade="BF"/>
          <w:sz w:val="32"/>
          <w:szCs w:val="32"/>
          <w:lang w:bidi="ar-SA"/>
        </w:rPr>
      </w:pPr>
      <w:r w:rsidRPr="23D1B782" w:rsidR="23D1B782">
        <w:rPr>
          <w:rFonts w:ascii="Aptos" w:hAnsi="Aptos" w:eastAsia="Aptos" w:cs="Aptos"/>
          <w:b w:val="1"/>
          <w:bCs w:val="1"/>
          <w:i w:val="0"/>
          <w:iCs w:val="0"/>
          <w:noProof w:val="0"/>
          <w:color w:val="0F4761" w:themeColor="accent1" w:themeTint="FF" w:themeShade="BF"/>
          <w:sz w:val="36"/>
          <w:szCs w:val="36"/>
          <w:lang w:val="en-US" w:bidi="ar-SA"/>
        </w:rPr>
        <w:t xml:space="preserve">2. </w:t>
      </w:r>
      <w:r w:rsidRPr="23D1B782" w:rsidR="23D1B782">
        <w:rPr>
          <w:rFonts w:ascii="Aptos" w:hAnsi="Aptos" w:eastAsia="Aptos" w:cs="Aptos"/>
          <w:b w:val="1"/>
          <w:bCs w:val="1"/>
          <w:i w:val="0"/>
          <w:iCs w:val="0"/>
          <w:noProof w:val="0"/>
          <w:color w:val="0F4761" w:themeColor="accent1" w:themeTint="FF" w:themeShade="BF"/>
          <w:sz w:val="32"/>
          <w:szCs w:val="32"/>
          <w:lang w:val="en-US" w:bidi="ar-SA"/>
        </w:rPr>
        <w:t>Pages to Test</w:t>
      </w:r>
    </w:p>
    <w:p w:rsidR="23D1B782" w:rsidP="23D1B782" w:rsidRDefault="23D1B782" w14:paraId="6E5530C0" w14:textId="2AEA84F0">
      <w:pPr>
        <w:pStyle w:val="Heading3"/>
        <w:keepNext w:val="1"/>
        <w:keepLines w:val="1"/>
        <w:bidi w:val="0"/>
        <w:spacing w:before="281" w:beforeAutospacing="off" w:after="281" w:afterAutospacing="off"/>
        <w:rPr>
          <w:rFonts w:ascii="Aptos" w:hAnsi="Aptos" w:eastAsia="Aptos" w:cs="Aptos"/>
          <w:b w:val="0"/>
          <w:bCs w:val="0"/>
          <w:i w:val="0"/>
          <w:iCs w:val="0"/>
          <w:noProof w:val="0"/>
          <w:color w:val="0F4761" w:themeColor="accent1" w:themeTint="FF" w:themeShade="BF"/>
          <w:sz w:val="28"/>
          <w:szCs w:val="28"/>
          <w:lang w:bidi="ar-SA"/>
        </w:rPr>
      </w:pPr>
      <w:r w:rsidRPr="23D1B782" w:rsidR="23D1B782">
        <w:rPr>
          <w:rFonts w:ascii="Aptos" w:hAnsi="Aptos" w:eastAsia="Aptos" w:cs="Aptos"/>
          <w:b w:val="1"/>
          <w:bCs w:val="1"/>
          <w:i w:val="0"/>
          <w:iCs w:val="0"/>
          <w:noProof w:val="0"/>
          <w:color w:val="0F4761" w:themeColor="accent1" w:themeTint="FF" w:themeShade="BF"/>
          <w:sz w:val="28"/>
          <w:szCs w:val="28"/>
          <w:lang w:val="en-US" w:bidi="ar-SA"/>
        </w:rPr>
        <w:t>General Pages</w:t>
      </w:r>
    </w:p>
    <w:p w:rsidR="23D1B782" w:rsidP="23D1B782" w:rsidRDefault="23D1B782" w14:paraId="56648A94" w14:textId="43DB3751">
      <w:pPr>
        <w:pStyle w:val="ListParagraph"/>
        <w:numPr>
          <w:ilvl w:val="0"/>
          <w:numId w:val="31"/>
        </w:numPr>
        <w:bidi w:val="0"/>
        <w:spacing w:before="240" w:beforeAutospacing="off" w:after="24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1"/>
          <w:bCs w:val="1"/>
          <w:i w:val="0"/>
          <w:iCs w:val="0"/>
          <w:noProof w:val="0"/>
          <w:sz w:val="24"/>
          <w:szCs w:val="24"/>
          <w:lang w:val="en-US" w:bidi="ar-SA"/>
        </w:rPr>
        <w:t>Home Page</w:t>
      </w:r>
    </w:p>
    <w:p w:rsidR="23D1B782" w:rsidP="23D1B782" w:rsidRDefault="23D1B782" w14:paraId="65476439" w14:textId="06C527E2">
      <w:pPr>
        <w:pStyle w:val="ListParagraph"/>
        <w:numPr>
          <w:ilvl w:val="1"/>
          <w:numId w:val="31"/>
        </w:numPr>
        <w:bidi w:val="0"/>
        <w:spacing w:before="0" w:beforeAutospacing="off" w:after="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0"/>
          <w:bCs w:val="0"/>
          <w:i w:val="0"/>
          <w:iCs w:val="0"/>
          <w:noProof w:val="0"/>
          <w:sz w:val="24"/>
          <w:szCs w:val="24"/>
          <w:lang w:val="en-US" w:bidi="ar-SA"/>
        </w:rPr>
        <w:t>Display top destinations, deals, and featured hotels</w:t>
      </w:r>
    </w:p>
    <w:p w:rsidR="23D1B782" w:rsidP="23D1B782" w:rsidRDefault="23D1B782" w14:paraId="7F88FB82" w14:textId="1444E8D5">
      <w:pPr>
        <w:pStyle w:val="ListParagraph"/>
        <w:numPr>
          <w:ilvl w:val="1"/>
          <w:numId w:val="31"/>
        </w:numPr>
        <w:bidi w:val="0"/>
        <w:spacing w:before="0" w:beforeAutospacing="off" w:after="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0"/>
          <w:bCs w:val="0"/>
          <w:i w:val="0"/>
          <w:iCs w:val="0"/>
          <w:noProof w:val="0"/>
          <w:sz w:val="24"/>
          <w:szCs w:val="24"/>
          <w:lang w:val="en-US" w:bidi="ar-SA"/>
        </w:rPr>
        <w:t>Search bar for flights, hotels, and cars</w:t>
      </w:r>
    </w:p>
    <w:p w:rsidR="23D1B782" w:rsidP="23D1B782" w:rsidRDefault="23D1B782" w14:paraId="79116387" w14:textId="39BD5783">
      <w:pPr>
        <w:pStyle w:val="ListParagraph"/>
        <w:numPr>
          <w:ilvl w:val="0"/>
          <w:numId w:val="31"/>
        </w:numPr>
        <w:bidi w:val="0"/>
        <w:spacing w:before="240" w:beforeAutospacing="off" w:after="24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1"/>
          <w:bCs w:val="1"/>
          <w:i w:val="0"/>
          <w:iCs w:val="0"/>
          <w:noProof w:val="0"/>
          <w:sz w:val="24"/>
          <w:szCs w:val="24"/>
          <w:lang w:val="en-US" w:bidi="ar-SA"/>
        </w:rPr>
        <w:t>Login &amp; Registration</w:t>
      </w:r>
    </w:p>
    <w:p w:rsidR="23D1B782" w:rsidP="23D1B782" w:rsidRDefault="23D1B782" w14:paraId="0E41E62D" w14:textId="398BADA6">
      <w:pPr>
        <w:pStyle w:val="ListParagraph"/>
        <w:numPr>
          <w:ilvl w:val="1"/>
          <w:numId w:val="31"/>
        </w:numPr>
        <w:bidi w:val="0"/>
        <w:spacing w:before="0" w:beforeAutospacing="off" w:after="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0"/>
          <w:bCs w:val="0"/>
          <w:i w:val="0"/>
          <w:iCs w:val="0"/>
          <w:noProof w:val="0"/>
          <w:sz w:val="24"/>
          <w:szCs w:val="24"/>
          <w:lang w:val="en-US" w:bidi="ar-SA"/>
        </w:rPr>
        <w:t>User authentication system</w:t>
      </w:r>
    </w:p>
    <w:p w:rsidR="23D1B782" w:rsidP="23D1B782" w:rsidRDefault="23D1B782" w14:paraId="012899B5" w14:textId="681B36AE">
      <w:pPr>
        <w:pStyle w:val="ListParagraph"/>
        <w:numPr>
          <w:ilvl w:val="0"/>
          <w:numId w:val="31"/>
        </w:numPr>
        <w:bidi w:val="0"/>
        <w:spacing w:before="240" w:beforeAutospacing="off" w:after="24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1"/>
          <w:bCs w:val="1"/>
          <w:i w:val="0"/>
          <w:iCs w:val="0"/>
          <w:noProof w:val="0"/>
          <w:sz w:val="24"/>
          <w:szCs w:val="24"/>
          <w:lang w:val="en-US" w:bidi="ar-SA"/>
        </w:rPr>
        <w:t>Dashboard</w:t>
      </w:r>
    </w:p>
    <w:p w:rsidR="23D1B782" w:rsidP="23D1B782" w:rsidRDefault="23D1B782" w14:paraId="3A85C317" w14:textId="2AA0857F">
      <w:pPr>
        <w:pStyle w:val="ListParagraph"/>
        <w:numPr>
          <w:ilvl w:val="1"/>
          <w:numId w:val="31"/>
        </w:numPr>
        <w:bidi w:val="0"/>
        <w:spacing w:before="0" w:beforeAutospacing="off" w:after="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0"/>
          <w:bCs w:val="0"/>
          <w:i w:val="0"/>
          <w:iCs w:val="0"/>
          <w:noProof w:val="0"/>
          <w:sz w:val="24"/>
          <w:szCs w:val="24"/>
          <w:lang w:val="en-US" w:bidi="ar-SA"/>
        </w:rPr>
        <w:t>Customer dashboard for managing bookings</w:t>
      </w:r>
    </w:p>
    <w:p w:rsidR="23D1B782" w:rsidP="23D1B782" w:rsidRDefault="23D1B782" w14:paraId="1C7AADA8" w14:textId="08F58487">
      <w:pPr>
        <w:pStyle w:val="ListParagraph"/>
        <w:numPr>
          <w:ilvl w:val="1"/>
          <w:numId w:val="31"/>
        </w:numPr>
        <w:bidi w:val="0"/>
        <w:spacing w:before="0" w:beforeAutospacing="off" w:after="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0"/>
          <w:bCs w:val="0"/>
          <w:i w:val="0"/>
          <w:iCs w:val="0"/>
          <w:noProof w:val="0"/>
          <w:sz w:val="24"/>
          <w:szCs w:val="24"/>
          <w:lang w:val="en-US" w:bidi="ar-SA"/>
        </w:rPr>
        <w:t>Admin dashboard for monitoring sales and activity</w:t>
      </w:r>
    </w:p>
    <w:p w:rsidR="23D1B782" w:rsidP="23D1B782" w:rsidRDefault="23D1B782" w14:paraId="00D33AC4" w14:textId="2C2A9FCF">
      <w:pPr>
        <w:pStyle w:val="ListParagraph"/>
        <w:numPr>
          <w:ilvl w:val="0"/>
          <w:numId w:val="31"/>
        </w:numPr>
        <w:bidi w:val="0"/>
        <w:spacing w:before="240" w:beforeAutospacing="off" w:after="24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1"/>
          <w:bCs w:val="1"/>
          <w:i w:val="0"/>
          <w:iCs w:val="0"/>
          <w:noProof w:val="0"/>
          <w:sz w:val="24"/>
          <w:szCs w:val="24"/>
          <w:lang w:val="en-US" w:bidi="ar-SA"/>
        </w:rPr>
        <w:t>Contact &amp; Support</w:t>
      </w:r>
    </w:p>
    <w:p w:rsidR="23D1B782" w:rsidP="23D1B782" w:rsidRDefault="23D1B782" w14:paraId="3FCB45C8" w14:textId="7A0F376C">
      <w:pPr>
        <w:pStyle w:val="ListParagraph"/>
        <w:numPr>
          <w:ilvl w:val="1"/>
          <w:numId w:val="31"/>
        </w:numPr>
        <w:bidi w:val="0"/>
        <w:spacing w:before="0" w:beforeAutospacing="off" w:after="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0"/>
          <w:bCs w:val="0"/>
          <w:i w:val="0"/>
          <w:iCs w:val="0"/>
          <w:noProof w:val="0"/>
          <w:sz w:val="24"/>
          <w:szCs w:val="24"/>
          <w:lang w:val="en-US" w:bidi="ar-SA"/>
        </w:rPr>
        <w:t>Contact form and customer support chat</w:t>
      </w:r>
    </w:p>
    <w:p w:rsidR="23D1B782" w:rsidP="23D1B782" w:rsidRDefault="23D1B782" w14:paraId="1A6D2DF3" w14:textId="06FA16B8">
      <w:pPr>
        <w:pStyle w:val="Heading3"/>
        <w:keepNext w:val="1"/>
        <w:keepLines w:val="1"/>
        <w:bidi w:val="0"/>
        <w:spacing w:before="281" w:beforeAutospacing="off" w:after="281" w:afterAutospacing="off"/>
        <w:rPr>
          <w:rFonts w:ascii="Aptos" w:hAnsi="Aptos" w:eastAsia="Aptos" w:cs="Aptos"/>
          <w:b w:val="0"/>
          <w:bCs w:val="0"/>
          <w:i w:val="0"/>
          <w:iCs w:val="0"/>
          <w:noProof w:val="0"/>
          <w:color w:val="0F4761" w:themeColor="accent1" w:themeTint="FF" w:themeShade="BF"/>
          <w:sz w:val="28"/>
          <w:szCs w:val="28"/>
          <w:lang w:bidi="ar-SA"/>
        </w:rPr>
      </w:pPr>
      <w:r w:rsidRPr="23D1B782" w:rsidR="23D1B782">
        <w:rPr>
          <w:rFonts w:ascii="Aptos" w:hAnsi="Aptos" w:eastAsia="Aptos" w:cs="Aptos"/>
          <w:b w:val="1"/>
          <w:bCs w:val="1"/>
          <w:i w:val="0"/>
          <w:iCs w:val="0"/>
          <w:noProof w:val="0"/>
          <w:color w:val="0F4761" w:themeColor="accent1" w:themeTint="FF" w:themeShade="BF"/>
          <w:sz w:val="28"/>
          <w:szCs w:val="28"/>
          <w:lang w:val="en-US" w:bidi="ar-SA"/>
        </w:rPr>
        <w:t xml:space="preserve">    Booking Pages</w:t>
      </w:r>
    </w:p>
    <w:p w:rsidR="23D1B782" w:rsidP="23D1B782" w:rsidRDefault="23D1B782" w14:paraId="030A8623" w14:textId="5CC87806">
      <w:pPr>
        <w:pStyle w:val="ListParagraph"/>
        <w:numPr>
          <w:ilvl w:val="0"/>
          <w:numId w:val="32"/>
        </w:numPr>
        <w:bidi w:val="0"/>
        <w:spacing w:before="0" w:beforeAutospacing="off" w:after="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1"/>
          <w:bCs w:val="1"/>
          <w:i w:val="0"/>
          <w:iCs w:val="0"/>
          <w:noProof w:val="0"/>
          <w:sz w:val="24"/>
          <w:szCs w:val="24"/>
          <w:lang w:val="en-US" w:bidi="ar-SA"/>
        </w:rPr>
        <w:t>Hotels Page</w:t>
      </w:r>
    </w:p>
    <w:p w:rsidR="23D1B782" w:rsidP="23D1B782" w:rsidRDefault="23D1B782" w14:paraId="763682AA" w14:textId="6B7A2ABC">
      <w:pPr>
        <w:pStyle w:val="ListParagraph"/>
        <w:numPr>
          <w:ilvl w:val="0"/>
          <w:numId w:val="32"/>
        </w:numPr>
        <w:bidi w:val="0"/>
        <w:spacing w:before="0" w:beforeAutospacing="off" w:after="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1"/>
          <w:bCs w:val="1"/>
          <w:i w:val="0"/>
          <w:iCs w:val="0"/>
          <w:noProof w:val="0"/>
          <w:sz w:val="24"/>
          <w:szCs w:val="24"/>
          <w:lang w:val="en-US" w:bidi="ar-SA"/>
        </w:rPr>
        <w:t>Flights Page</w:t>
      </w:r>
    </w:p>
    <w:p w:rsidR="23D1B782" w:rsidP="23D1B782" w:rsidRDefault="23D1B782" w14:paraId="74FBB1BC" w14:textId="33A22979">
      <w:pPr>
        <w:pStyle w:val="ListParagraph"/>
        <w:numPr>
          <w:ilvl w:val="0"/>
          <w:numId w:val="32"/>
        </w:numPr>
        <w:bidi w:val="0"/>
        <w:spacing w:before="0" w:beforeAutospacing="off" w:after="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1"/>
          <w:bCs w:val="1"/>
          <w:i w:val="0"/>
          <w:iCs w:val="0"/>
          <w:noProof w:val="0"/>
          <w:sz w:val="24"/>
          <w:szCs w:val="24"/>
          <w:lang w:val="en-US" w:bidi="ar-SA"/>
        </w:rPr>
        <w:t>Car Rentals Page</w:t>
      </w:r>
    </w:p>
    <w:p w:rsidR="23D1B782" w:rsidP="23D1B782" w:rsidRDefault="23D1B782" w14:paraId="6CDC10A5" w14:textId="3DEF3462">
      <w:pPr>
        <w:pStyle w:val="ListParagraph"/>
        <w:numPr>
          <w:ilvl w:val="0"/>
          <w:numId w:val="32"/>
        </w:numPr>
        <w:bidi w:val="0"/>
        <w:spacing w:before="0" w:beforeAutospacing="off" w:after="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1"/>
          <w:bCs w:val="1"/>
          <w:i w:val="0"/>
          <w:iCs w:val="0"/>
          <w:noProof w:val="0"/>
          <w:sz w:val="24"/>
          <w:szCs w:val="24"/>
          <w:lang w:val="en-US" w:bidi="ar-SA"/>
        </w:rPr>
        <w:t>Tours Page</w:t>
      </w:r>
    </w:p>
    <w:p w:rsidR="23D1B782" w:rsidP="23D1B782" w:rsidRDefault="23D1B782" w14:paraId="27215126" w14:textId="4039A50B">
      <w:pPr>
        <w:pStyle w:val="ListParagraph"/>
        <w:numPr>
          <w:ilvl w:val="0"/>
          <w:numId w:val="32"/>
        </w:numPr>
        <w:bidi w:val="0"/>
        <w:spacing w:before="0" w:beforeAutospacing="off" w:after="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1"/>
          <w:bCs w:val="1"/>
          <w:i w:val="0"/>
          <w:iCs w:val="0"/>
          <w:noProof w:val="0"/>
          <w:sz w:val="24"/>
          <w:szCs w:val="24"/>
          <w:lang w:val="en-US" w:bidi="ar-SA"/>
        </w:rPr>
        <w:t>Payment Page</w:t>
      </w:r>
    </w:p>
    <w:p w:rsidR="23D1B782" w:rsidP="23D1B782" w:rsidRDefault="23D1B782" w14:paraId="5D76739A" w14:textId="70723640">
      <w:pPr>
        <w:bidi w:val="0"/>
        <w:rPr>
          <w:rFonts w:ascii="Aptos" w:hAnsi="Aptos" w:eastAsia="Aptos" w:cs="Aptos"/>
          <w:b w:val="0"/>
          <w:bCs w:val="0"/>
          <w:i w:val="0"/>
          <w:iCs w:val="0"/>
          <w:noProof w:val="0"/>
          <w:sz w:val="24"/>
          <w:szCs w:val="24"/>
          <w:lang w:bidi="ar-SA"/>
        </w:rPr>
      </w:pPr>
    </w:p>
    <w:p w:rsidR="23D1B782" w:rsidP="23D1B782" w:rsidRDefault="23D1B782" w14:paraId="69516083" w14:textId="3C0DF80D">
      <w:pPr>
        <w:pStyle w:val="Heading2"/>
        <w:keepNext w:val="1"/>
        <w:keepLines w:val="1"/>
        <w:bidi w:val="0"/>
        <w:spacing w:before="281" w:beforeAutospacing="off" w:after="281" w:afterAutospacing="off"/>
        <w:rPr>
          <w:rFonts w:ascii="Aptos Display" w:hAnsi="Aptos Display" w:eastAsia="Aptos Display" w:cs="Aptos Display"/>
          <w:b w:val="0"/>
          <w:bCs w:val="0"/>
          <w:i w:val="0"/>
          <w:iCs w:val="0"/>
          <w:noProof w:val="0"/>
          <w:color w:val="0F4761" w:themeColor="accent1" w:themeTint="FF" w:themeShade="BF"/>
          <w:sz w:val="28"/>
          <w:szCs w:val="28"/>
          <w:lang w:bidi="ar-SA"/>
        </w:rPr>
      </w:pPr>
      <w:r w:rsidRPr="23D1B782" w:rsidR="23D1B782">
        <w:rPr>
          <w:rFonts w:ascii="Aptos" w:hAnsi="Aptos" w:eastAsia="Aptos" w:cs="Aptos"/>
          <w:b w:val="1"/>
          <w:bCs w:val="1"/>
          <w:i w:val="0"/>
          <w:iCs w:val="0"/>
          <w:noProof w:val="0"/>
          <w:color w:val="0F4761" w:themeColor="accent1" w:themeTint="FF" w:themeShade="BF"/>
          <w:sz w:val="36"/>
          <w:szCs w:val="36"/>
          <w:lang w:val="en-US" w:bidi="ar-SA"/>
        </w:rPr>
        <w:t xml:space="preserve">3. </w:t>
      </w:r>
      <w:r w:rsidRPr="23D1B782" w:rsidR="23D1B782">
        <w:rPr>
          <w:rFonts w:ascii="Aptos Display" w:hAnsi="Aptos Display" w:eastAsia="Aptos Display" w:cs="Aptos Display"/>
          <w:b w:val="1"/>
          <w:bCs w:val="1"/>
          <w:i w:val="0"/>
          <w:iCs w:val="0"/>
          <w:noProof w:val="0"/>
          <w:color w:val="0F4761" w:themeColor="accent1" w:themeTint="FF" w:themeShade="BF"/>
          <w:sz w:val="28"/>
          <w:szCs w:val="28"/>
          <w:lang w:val="en-US" w:bidi="ar-SA"/>
        </w:rPr>
        <w:t>Testing Risks &amp; Challenges</w:t>
      </w:r>
    </w:p>
    <w:p w:rsidR="23D1B782" w:rsidP="23D1B782" w:rsidRDefault="23D1B782" w14:paraId="155DC5AB" w14:textId="23F990AA">
      <w:pPr>
        <w:pStyle w:val="ListParagraph"/>
        <w:numPr>
          <w:ilvl w:val="0"/>
          <w:numId w:val="33"/>
        </w:numPr>
        <w:bidi w:val="0"/>
        <w:spacing w:before="240" w:beforeAutospacing="off" w:after="24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1"/>
          <w:bCs w:val="1"/>
          <w:i w:val="0"/>
          <w:iCs w:val="0"/>
          <w:noProof w:val="0"/>
          <w:sz w:val="24"/>
          <w:szCs w:val="24"/>
          <w:lang w:val="en-US" w:bidi="ar-SA"/>
        </w:rPr>
        <w:t>Browser &amp; Device Compatibility</w:t>
      </w:r>
    </w:p>
    <w:p w:rsidR="23D1B782" w:rsidP="23D1B782" w:rsidRDefault="23D1B782" w14:paraId="7219B097" w14:textId="13ECC34F">
      <w:pPr>
        <w:pStyle w:val="ListParagraph"/>
        <w:numPr>
          <w:ilvl w:val="1"/>
          <w:numId w:val="33"/>
        </w:numPr>
        <w:bidi w:val="0"/>
        <w:spacing w:before="0" w:beforeAutospacing="off" w:after="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0"/>
          <w:bCs w:val="0"/>
          <w:i w:val="0"/>
          <w:iCs w:val="0"/>
          <w:noProof w:val="0"/>
          <w:sz w:val="24"/>
          <w:szCs w:val="24"/>
          <w:lang w:val="en-US" w:bidi="ar-SA"/>
        </w:rPr>
        <w:t>The website may behave differently on Chrome, Firefox, Safari, and Edge.</w:t>
      </w:r>
    </w:p>
    <w:p w:rsidR="23D1B782" w:rsidP="23D1B782" w:rsidRDefault="23D1B782" w14:paraId="2C39F25D" w14:textId="45778AB6">
      <w:pPr>
        <w:pStyle w:val="ListParagraph"/>
        <w:numPr>
          <w:ilvl w:val="1"/>
          <w:numId w:val="33"/>
        </w:numPr>
        <w:bidi w:val="0"/>
        <w:spacing w:before="0" w:beforeAutospacing="off" w:after="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0"/>
          <w:bCs w:val="0"/>
          <w:i w:val="0"/>
          <w:iCs w:val="0"/>
          <w:noProof w:val="0"/>
          <w:sz w:val="24"/>
          <w:szCs w:val="24"/>
          <w:lang w:val="en-US" w:bidi="ar-SA"/>
        </w:rPr>
        <w:t>Mobile responsiveness issues on Android and iOS devices.</w:t>
      </w:r>
    </w:p>
    <w:p w:rsidR="23D1B782" w:rsidP="23D1B782" w:rsidRDefault="23D1B782" w14:paraId="216A6DB3" w14:textId="4CA2C410">
      <w:pPr>
        <w:pStyle w:val="ListParagraph"/>
        <w:numPr>
          <w:ilvl w:val="0"/>
          <w:numId w:val="33"/>
        </w:numPr>
        <w:bidi w:val="0"/>
        <w:spacing w:before="240" w:beforeAutospacing="off" w:after="24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1"/>
          <w:bCs w:val="1"/>
          <w:i w:val="0"/>
          <w:iCs w:val="0"/>
          <w:noProof w:val="0"/>
          <w:sz w:val="24"/>
          <w:szCs w:val="24"/>
          <w:lang w:val="en-US" w:bidi="ar-SA"/>
        </w:rPr>
        <w:t>Third-Party API Failures</w:t>
      </w:r>
    </w:p>
    <w:p w:rsidR="23D1B782" w:rsidP="23D1B782" w:rsidRDefault="23D1B782" w14:paraId="38F278FD" w14:textId="07495162">
      <w:pPr>
        <w:pStyle w:val="ListParagraph"/>
        <w:numPr>
          <w:ilvl w:val="1"/>
          <w:numId w:val="33"/>
        </w:numPr>
        <w:bidi w:val="0"/>
        <w:spacing w:before="0" w:beforeAutospacing="off" w:after="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0"/>
          <w:bCs w:val="0"/>
          <w:i w:val="0"/>
          <w:iCs w:val="0"/>
          <w:noProof w:val="0"/>
          <w:sz w:val="24"/>
          <w:szCs w:val="24"/>
          <w:lang w:val="en-US" w:bidi="ar-SA"/>
        </w:rPr>
        <w:t>Payment gateways (PayPal, Credit Card) may have downtime or unexpected errors.</w:t>
      </w:r>
    </w:p>
    <w:p w:rsidR="23D1B782" w:rsidP="23D1B782" w:rsidRDefault="23D1B782" w14:paraId="05E2AD68" w14:textId="22617B02">
      <w:pPr>
        <w:pStyle w:val="ListParagraph"/>
        <w:numPr>
          <w:ilvl w:val="1"/>
          <w:numId w:val="33"/>
        </w:numPr>
        <w:bidi w:val="0"/>
        <w:spacing w:before="0" w:beforeAutospacing="off" w:after="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0"/>
          <w:bCs w:val="0"/>
          <w:i w:val="0"/>
          <w:iCs w:val="0"/>
          <w:noProof w:val="0"/>
          <w:sz w:val="24"/>
          <w:szCs w:val="24"/>
          <w:lang w:val="en-US" w:bidi="ar-SA"/>
        </w:rPr>
        <w:t>Hotel and flight booking APIs may return incorrect data or fail under load.</w:t>
      </w:r>
    </w:p>
    <w:p w:rsidR="23D1B782" w:rsidP="23D1B782" w:rsidRDefault="23D1B782" w14:paraId="17A92439" w14:textId="435C9BB8">
      <w:pPr>
        <w:pStyle w:val="ListParagraph"/>
        <w:numPr>
          <w:ilvl w:val="0"/>
          <w:numId w:val="33"/>
        </w:numPr>
        <w:bidi w:val="0"/>
        <w:spacing w:before="240" w:beforeAutospacing="off" w:after="24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1"/>
          <w:bCs w:val="1"/>
          <w:i w:val="0"/>
          <w:iCs w:val="0"/>
          <w:noProof w:val="0"/>
          <w:sz w:val="24"/>
          <w:szCs w:val="24"/>
          <w:lang w:val="en-US" w:bidi="ar-SA"/>
        </w:rPr>
        <w:t>Security Vulnerabilities</w:t>
      </w:r>
    </w:p>
    <w:p w:rsidR="23D1B782" w:rsidP="23D1B782" w:rsidRDefault="23D1B782" w14:paraId="692E4C67" w14:textId="0CEBB9AD">
      <w:pPr>
        <w:pStyle w:val="ListParagraph"/>
        <w:numPr>
          <w:ilvl w:val="1"/>
          <w:numId w:val="33"/>
        </w:numPr>
        <w:bidi w:val="0"/>
        <w:spacing w:before="0" w:beforeAutospacing="off" w:after="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0"/>
          <w:bCs w:val="0"/>
          <w:i w:val="0"/>
          <w:iCs w:val="0"/>
          <w:noProof w:val="0"/>
          <w:sz w:val="24"/>
          <w:szCs w:val="24"/>
          <w:lang w:val="en-US" w:bidi="ar-SA"/>
        </w:rPr>
        <w:t>Weak authentication could allow unauthorized access.</w:t>
      </w:r>
    </w:p>
    <w:p w:rsidR="23D1B782" w:rsidP="23D1B782" w:rsidRDefault="23D1B782" w14:paraId="6F5A07F5" w14:textId="7494780E">
      <w:pPr>
        <w:pStyle w:val="ListParagraph"/>
        <w:numPr>
          <w:ilvl w:val="1"/>
          <w:numId w:val="33"/>
        </w:numPr>
        <w:bidi w:val="0"/>
        <w:spacing w:before="0" w:beforeAutospacing="off" w:after="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0"/>
          <w:bCs w:val="0"/>
          <w:i w:val="0"/>
          <w:iCs w:val="0"/>
          <w:noProof w:val="0"/>
          <w:sz w:val="24"/>
          <w:szCs w:val="24"/>
          <w:lang w:val="en-US" w:bidi="ar-SA"/>
        </w:rPr>
        <w:t>Data leaks if personal or payment information isn’t properly encrypted.</w:t>
      </w:r>
    </w:p>
    <w:p w:rsidR="23D1B782" w:rsidP="23D1B782" w:rsidRDefault="23D1B782" w14:paraId="3E1AD90C" w14:textId="108FEEC7">
      <w:pPr>
        <w:pStyle w:val="ListParagraph"/>
        <w:numPr>
          <w:ilvl w:val="0"/>
          <w:numId w:val="33"/>
        </w:numPr>
        <w:bidi w:val="0"/>
        <w:spacing w:before="240" w:beforeAutospacing="off" w:after="24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1"/>
          <w:bCs w:val="1"/>
          <w:i w:val="0"/>
          <w:iCs w:val="0"/>
          <w:noProof w:val="0"/>
          <w:sz w:val="24"/>
          <w:szCs w:val="24"/>
          <w:lang w:val="en-US" w:bidi="ar-SA"/>
        </w:rPr>
        <w:t>Performance &amp; Load Handling</w:t>
      </w:r>
    </w:p>
    <w:p w:rsidR="23D1B782" w:rsidP="23D1B782" w:rsidRDefault="23D1B782" w14:paraId="2572EBD2" w14:textId="1BB433B4">
      <w:pPr>
        <w:pStyle w:val="ListParagraph"/>
        <w:numPr>
          <w:ilvl w:val="1"/>
          <w:numId w:val="33"/>
        </w:numPr>
        <w:bidi w:val="0"/>
        <w:spacing w:before="0" w:beforeAutospacing="off" w:after="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0"/>
          <w:bCs w:val="0"/>
          <w:i w:val="0"/>
          <w:iCs w:val="0"/>
          <w:noProof w:val="0"/>
          <w:sz w:val="24"/>
          <w:szCs w:val="24"/>
          <w:lang w:val="en-US" w:bidi="ar-SA"/>
        </w:rPr>
        <w:t>High traffic on search and booking pages could slow down the system.</w:t>
      </w:r>
    </w:p>
    <w:p w:rsidR="23D1B782" w:rsidP="23D1B782" w:rsidRDefault="23D1B782" w14:paraId="7BAF4137" w14:textId="2F0A6F32">
      <w:pPr>
        <w:pStyle w:val="ListParagraph"/>
        <w:numPr>
          <w:ilvl w:val="1"/>
          <w:numId w:val="33"/>
        </w:numPr>
        <w:bidi w:val="0"/>
        <w:spacing w:before="0" w:beforeAutospacing="off" w:after="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0"/>
          <w:bCs w:val="0"/>
          <w:i w:val="0"/>
          <w:iCs w:val="0"/>
          <w:noProof w:val="0"/>
          <w:sz w:val="24"/>
          <w:szCs w:val="24"/>
          <w:lang w:val="en-US" w:bidi="ar-SA"/>
        </w:rPr>
        <w:t>API rate limits might cause failures when multiple users book at once.</w:t>
      </w:r>
    </w:p>
    <w:p w:rsidR="23D1B782" w:rsidP="23D1B782" w:rsidRDefault="23D1B782" w14:paraId="43DDEFE9" w14:textId="6A63D5C7">
      <w:pPr>
        <w:pStyle w:val="ListParagraph"/>
        <w:numPr>
          <w:ilvl w:val="0"/>
          <w:numId w:val="33"/>
        </w:numPr>
        <w:bidi w:val="0"/>
        <w:spacing w:before="240" w:beforeAutospacing="off" w:after="24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1"/>
          <w:bCs w:val="1"/>
          <w:i w:val="0"/>
          <w:iCs w:val="0"/>
          <w:noProof w:val="0"/>
          <w:sz w:val="24"/>
          <w:szCs w:val="24"/>
          <w:lang w:val="en-US" w:bidi="ar-SA"/>
        </w:rPr>
        <w:t>Automation Test Flakiness</w:t>
      </w:r>
    </w:p>
    <w:p w:rsidR="23D1B782" w:rsidP="23D1B782" w:rsidRDefault="23D1B782" w14:paraId="075D25A0" w14:textId="7FEA3832">
      <w:pPr>
        <w:pStyle w:val="ListParagraph"/>
        <w:numPr>
          <w:ilvl w:val="1"/>
          <w:numId w:val="33"/>
        </w:numPr>
        <w:bidi w:val="0"/>
        <w:spacing w:before="0" w:beforeAutospacing="off" w:after="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0"/>
          <w:bCs w:val="0"/>
          <w:i w:val="0"/>
          <w:iCs w:val="0"/>
          <w:noProof w:val="0"/>
          <w:sz w:val="24"/>
          <w:szCs w:val="24"/>
          <w:lang w:val="en-US" w:bidi="ar-SA"/>
        </w:rPr>
        <w:t>Dynamic UI elements may cause tests to fail randomly.</w:t>
      </w:r>
    </w:p>
    <w:p w:rsidR="23D1B782" w:rsidP="23D1B782" w:rsidRDefault="23D1B782" w14:paraId="501F4C4E" w14:textId="7FE4D29F">
      <w:pPr>
        <w:pStyle w:val="ListParagraph"/>
        <w:numPr>
          <w:ilvl w:val="1"/>
          <w:numId w:val="33"/>
        </w:numPr>
        <w:bidi w:val="0"/>
        <w:spacing w:before="0" w:beforeAutospacing="off" w:after="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0"/>
          <w:bCs w:val="0"/>
          <w:i w:val="0"/>
          <w:iCs w:val="0"/>
          <w:noProof w:val="0"/>
          <w:sz w:val="24"/>
          <w:szCs w:val="24"/>
          <w:lang w:val="en-US" w:bidi="ar-SA"/>
        </w:rPr>
        <w:t>API responses may change due to server delays, affecting automated scripts.</w:t>
      </w:r>
    </w:p>
    <w:p w:rsidR="23D1B782" w:rsidP="23D1B782" w:rsidRDefault="23D1B782" w14:paraId="3ED5F21F" w14:textId="601341D1">
      <w:pPr>
        <w:pStyle w:val="ListParagraph"/>
        <w:numPr>
          <w:ilvl w:val="0"/>
          <w:numId w:val="33"/>
        </w:numPr>
        <w:bidi w:val="0"/>
        <w:spacing w:before="240" w:beforeAutospacing="off" w:after="24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1"/>
          <w:bCs w:val="1"/>
          <w:i w:val="0"/>
          <w:iCs w:val="0"/>
          <w:noProof w:val="0"/>
          <w:sz w:val="24"/>
          <w:szCs w:val="24"/>
          <w:lang w:val="en-US" w:bidi="ar-SA"/>
        </w:rPr>
        <w:t>Data Consistency Issues</w:t>
      </w:r>
    </w:p>
    <w:p w:rsidR="23D1B782" w:rsidP="23D1B782" w:rsidRDefault="23D1B782" w14:paraId="4201ED14" w14:textId="3DB808F1">
      <w:pPr>
        <w:pStyle w:val="ListParagraph"/>
        <w:numPr>
          <w:ilvl w:val="1"/>
          <w:numId w:val="33"/>
        </w:numPr>
        <w:bidi w:val="0"/>
        <w:spacing w:before="0" w:beforeAutospacing="off" w:after="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0"/>
          <w:bCs w:val="0"/>
          <w:i w:val="0"/>
          <w:iCs w:val="0"/>
          <w:noProof w:val="0"/>
          <w:sz w:val="24"/>
          <w:szCs w:val="24"/>
          <w:lang w:val="en-US" w:bidi="ar-SA"/>
        </w:rPr>
        <w:t>Booking records might not sync properly between front-end and back-end.</w:t>
      </w:r>
    </w:p>
    <w:p w:rsidR="23D1B782" w:rsidP="23D1B782" w:rsidRDefault="23D1B782" w14:paraId="29B8727B" w14:textId="2E2522D6">
      <w:pPr>
        <w:pStyle w:val="ListParagraph"/>
        <w:numPr>
          <w:ilvl w:val="1"/>
          <w:numId w:val="33"/>
        </w:numPr>
        <w:bidi w:val="0"/>
        <w:spacing w:before="0" w:beforeAutospacing="off" w:after="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0"/>
          <w:bCs w:val="0"/>
          <w:i w:val="0"/>
          <w:iCs w:val="0"/>
          <w:noProof w:val="0"/>
          <w:sz w:val="24"/>
          <w:szCs w:val="24"/>
          <w:lang w:val="en-US" w:bidi="ar-SA"/>
        </w:rPr>
        <w:t>Inventory updates (hotel availability, flight pricing) could be delayed.</w:t>
      </w:r>
    </w:p>
    <w:p w:rsidR="23D1B782" w:rsidP="23D1B782" w:rsidRDefault="23D1B782" w14:paraId="0D0CA3B3" w14:textId="7D92EC6A">
      <w:pPr>
        <w:pStyle w:val="ListParagraph"/>
        <w:numPr>
          <w:ilvl w:val="0"/>
          <w:numId w:val="33"/>
        </w:numPr>
        <w:bidi w:val="0"/>
        <w:spacing w:before="240" w:beforeAutospacing="off" w:after="24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1"/>
          <w:bCs w:val="1"/>
          <w:i w:val="0"/>
          <w:iCs w:val="0"/>
          <w:noProof w:val="0"/>
          <w:sz w:val="24"/>
          <w:szCs w:val="24"/>
          <w:lang w:val="en-US" w:bidi="ar-SA"/>
        </w:rPr>
        <w:t>Edge Cases in User Actions</w:t>
      </w:r>
    </w:p>
    <w:p w:rsidR="23D1B782" w:rsidP="23D1B782" w:rsidRDefault="23D1B782" w14:paraId="4CE19A76" w14:textId="3F37A719">
      <w:pPr>
        <w:pStyle w:val="ListParagraph"/>
        <w:numPr>
          <w:ilvl w:val="1"/>
          <w:numId w:val="33"/>
        </w:numPr>
        <w:bidi w:val="0"/>
        <w:spacing w:before="0" w:beforeAutospacing="off" w:after="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0"/>
          <w:bCs w:val="0"/>
          <w:i w:val="0"/>
          <w:iCs w:val="0"/>
          <w:noProof w:val="0"/>
          <w:sz w:val="24"/>
          <w:szCs w:val="24"/>
          <w:lang w:val="en-US" w:bidi="ar-SA"/>
        </w:rPr>
        <w:t>Users may enter unexpected inputs (invalid email, incorrect dates).</w:t>
      </w:r>
    </w:p>
    <w:p w:rsidR="23D1B782" w:rsidP="23D1B782" w:rsidRDefault="23D1B782" w14:paraId="70BACE53" w14:textId="235050D4">
      <w:pPr>
        <w:pStyle w:val="ListParagraph"/>
        <w:numPr>
          <w:ilvl w:val="1"/>
          <w:numId w:val="33"/>
        </w:numPr>
        <w:bidi w:val="0"/>
        <w:spacing w:before="0" w:beforeAutospacing="off" w:after="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0"/>
          <w:bCs w:val="0"/>
          <w:i w:val="0"/>
          <w:iCs w:val="0"/>
          <w:noProof w:val="0"/>
          <w:sz w:val="24"/>
          <w:szCs w:val="24"/>
          <w:lang w:val="en-US" w:bidi="ar-SA"/>
        </w:rPr>
        <w:t>Booking modifications and cancellations might cause conflicts.</w:t>
      </w:r>
    </w:p>
    <w:p w:rsidR="23D1B782" w:rsidP="23D1B782" w:rsidRDefault="23D1B782" w14:paraId="6711ECA9" w14:textId="5B638C7B">
      <w:pPr>
        <w:pStyle w:val="ListParagraph"/>
        <w:numPr>
          <w:ilvl w:val="0"/>
          <w:numId w:val="33"/>
        </w:numPr>
        <w:bidi w:val="0"/>
        <w:spacing w:before="240" w:beforeAutospacing="off" w:after="24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1"/>
          <w:bCs w:val="1"/>
          <w:i w:val="0"/>
          <w:iCs w:val="0"/>
          <w:noProof w:val="0"/>
          <w:sz w:val="24"/>
          <w:szCs w:val="24"/>
          <w:lang w:val="en-US" w:bidi="ar-SA"/>
        </w:rPr>
        <w:t>Time Zone &amp; Localization Issues</w:t>
      </w:r>
    </w:p>
    <w:p w:rsidR="23D1B782" w:rsidP="23D1B782" w:rsidRDefault="23D1B782" w14:paraId="256A2498" w14:textId="475DDD8B">
      <w:pPr>
        <w:pStyle w:val="ListParagraph"/>
        <w:numPr>
          <w:ilvl w:val="1"/>
          <w:numId w:val="33"/>
        </w:numPr>
        <w:bidi w:val="0"/>
        <w:spacing w:before="0" w:beforeAutospacing="off" w:after="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0"/>
          <w:bCs w:val="0"/>
          <w:i w:val="0"/>
          <w:iCs w:val="0"/>
          <w:noProof w:val="0"/>
          <w:sz w:val="24"/>
          <w:szCs w:val="24"/>
          <w:lang w:val="en-US" w:bidi="ar-SA"/>
        </w:rPr>
        <w:t>Date and time differences could affect booking confirmations.</w:t>
      </w:r>
    </w:p>
    <w:p w:rsidR="23D1B782" w:rsidP="23D1B782" w:rsidRDefault="23D1B782" w14:paraId="124D86BB" w14:textId="29A4DB56">
      <w:pPr>
        <w:pStyle w:val="ListParagraph"/>
        <w:numPr>
          <w:ilvl w:val="1"/>
          <w:numId w:val="33"/>
        </w:numPr>
        <w:bidi w:val="0"/>
        <w:spacing w:before="0" w:beforeAutospacing="off" w:after="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0"/>
          <w:bCs w:val="0"/>
          <w:i w:val="0"/>
          <w:iCs w:val="0"/>
          <w:noProof w:val="0"/>
          <w:sz w:val="24"/>
          <w:szCs w:val="24"/>
          <w:lang w:val="en-US" w:bidi="ar-SA"/>
        </w:rPr>
        <w:t>Currency conversions may not be accurate across different regions.</w:t>
      </w:r>
    </w:p>
    <w:p w:rsidR="23D1B782" w:rsidP="23D1B782" w:rsidRDefault="23D1B782" w14:paraId="7523D181" w14:textId="7C0F30D4">
      <w:pPr>
        <w:pStyle w:val="ListParagraph"/>
        <w:numPr>
          <w:ilvl w:val="0"/>
          <w:numId w:val="33"/>
        </w:numPr>
        <w:bidi w:val="0"/>
        <w:spacing w:before="240" w:beforeAutospacing="off" w:after="24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1"/>
          <w:bCs w:val="1"/>
          <w:i w:val="0"/>
          <w:iCs w:val="0"/>
          <w:noProof w:val="0"/>
          <w:sz w:val="24"/>
          <w:szCs w:val="24"/>
          <w:lang w:val="en-US" w:bidi="ar-SA"/>
        </w:rPr>
        <w:t>Regression Testing Overhead</w:t>
      </w:r>
    </w:p>
    <w:p w:rsidR="23D1B782" w:rsidP="23D1B782" w:rsidRDefault="23D1B782" w14:paraId="5F138C85" w14:textId="2A9F36EE">
      <w:pPr>
        <w:pStyle w:val="ListParagraph"/>
        <w:numPr>
          <w:ilvl w:val="1"/>
          <w:numId w:val="33"/>
        </w:numPr>
        <w:bidi w:val="0"/>
        <w:spacing w:before="0" w:beforeAutospacing="off" w:after="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0"/>
          <w:bCs w:val="0"/>
          <w:i w:val="0"/>
          <w:iCs w:val="0"/>
          <w:noProof w:val="0"/>
          <w:sz w:val="24"/>
          <w:szCs w:val="24"/>
          <w:lang w:val="en-US" w:bidi="ar-SA"/>
        </w:rPr>
        <w:t>Frequent updates to the system may break existing functionality.</w:t>
      </w:r>
    </w:p>
    <w:p w:rsidR="23D1B782" w:rsidP="23D1B782" w:rsidRDefault="23D1B782" w14:paraId="6F2067D8" w14:textId="4B572C0A">
      <w:pPr>
        <w:pStyle w:val="ListParagraph"/>
        <w:numPr>
          <w:ilvl w:val="1"/>
          <w:numId w:val="33"/>
        </w:numPr>
        <w:bidi w:val="0"/>
        <w:spacing w:before="0" w:beforeAutospacing="off" w:after="0" w:afterAutospacing="off"/>
        <w:rPr>
          <w:rFonts w:ascii="Aptos" w:hAnsi="Aptos" w:eastAsia="Aptos" w:cs="Aptos"/>
          <w:b w:val="0"/>
          <w:bCs w:val="0"/>
          <w:i w:val="0"/>
          <w:iCs w:val="0"/>
          <w:noProof w:val="0"/>
          <w:sz w:val="24"/>
          <w:szCs w:val="24"/>
          <w:lang w:bidi="ar-SA"/>
        </w:rPr>
      </w:pPr>
      <w:r w:rsidRPr="23D1B782" w:rsidR="23D1B782">
        <w:rPr>
          <w:rFonts w:ascii="Aptos" w:hAnsi="Aptos" w:eastAsia="Aptos" w:cs="Aptos"/>
          <w:b w:val="0"/>
          <w:bCs w:val="0"/>
          <w:i w:val="0"/>
          <w:iCs w:val="0"/>
          <w:noProof w:val="0"/>
          <w:sz w:val="24"/>
          <w:szCs w:val="24"/>
          <w:lang w:val="en-US" w:bidi="ar-SA"/>
        </w:rPr>
        <w:t>Maintaining automation scripts for UI changes requires constant updates</w:t>
      </w:r>
    </w:p>
    <w:p w:rsidR="23D1B782" w:rsidP="23D1B782" w:rsidRDefault="23D1B782" w14:paraId="7C53EAC4" w14:textId="4465C71E">
      <w:pPr>
        <w:pStyle w:val="Normal"/>
        <w:bidi w:val="0"/>
        <w:spacing w:before="0" w:beforeAutospacing="off" w:after="0" w:afterAutospacing="off"/>
        <w:rPr>
          <w:rFonts w:ascii="Aptos" w:hAnsi="Aptos" w:eastAsia="Aptos" w:cs="Aptos"/>
          <w:b w:val="0"/>
          <w:bCs w:val="0"/>
          <w:i w:val="0"/>
          <w:iCs w:val="0"/>
          <w:noProof w:val="0"/>
          <w:sz w:val="24"/>
          <w:szCs w:val="24"/>
          <w:lang w:bidi="ar-SA"/>
        </w:rPr>
      </w:pPr>
    </w:p>
    <w:p w:rsidR="23D1B782" w:rsidP="23D1B782" w:rsidRDefault="23D1B782" w14:paraId="453E7F39" w14:textId="182533A6">
      <w:pPr>
        <w:pStyle w:val="Normal"/>
        <w:bidi w:val="0"/>
        <w:spacing w:before="0" w:beforeAutospacing="off" w:after="0" w:afterAutospacing="off"/>
        <w:rPr>
          <w:rFonts w:ascii="Aptos" w:hAnsi="Aptos" w:eastAsia="Aptos" w:cs="Aptos"/>
          <w:b w:val="0"/>
          <w:bCs w:val="0"/>
          <w:i w:val="0"/>
          <w:iCs w:val="0"/>
          <w:noProof w:val="0"/>
          <w:sz w:val="24"/>
          <w:szCs w:val="24"/>
          <w:lang w:bidi="ar-SA"/>
        </w:rPr>
      </w:pPr>
    </w:p>
    <w:p w:rsidR="23D1B782" w:rsidP="23D1B782" w:rsidRDefault="23D1B782" w14:paraId="36FCDA62" w14:textId="0D0BF548">
      <w:pPr>
        <w:pStyle w:val="Normal"/>
        <w:bidi w:val="0"/>
        <w:spacing w:before="0" w:beforeAutospacing="off" w:after="0" w:afterAutospacing="off"/>
        <w:rPr>
          <w:rFonts w:ascii="Aptos" w:hAnsi="Aptos" w:eastAsia="Aptos" w:cs="Aptos"/>
          <w:b w:val="0"/>
          <w:bCs w:val="0"/>
          <w:i w:val="0"/>
          <w:iCs w:val="0"/>
          <w:noProof w:val="0"/>
          <w:sz w:val="24"/>
          <w:szCs w:val="24"/>
          <w:lang w:bidi="ar-SA"/>
        </w:rPr>
      </w:pPr>
    </w:p>
    <w:p w:rsidR="23D1B782" w:rsidP="23D1B782" w:rsidRDefault="23D1B782" w14:paraId="091162FF" w14:textId="10B3765D">
      <w:pPr>
        <w:pStyle w:val="Normal"/>
        <w:bidi w:val="0"/>
        <w:spacing w:before="0" w:beforeAutospacing="off" w:after="0" w:afterAutospacing="off"/>
        <w:rPr>
          <w:rFonts w:ascii="Aptos" w:hAnsi="Aptos" w:eastAsia="Aptos" w:cs="Aptos"/>
          <w:b w:val="0"/>
          <w:bCs w:val="0"/>
          <w:i w:val="0"/>
          <w:iCs w:val="0"/>
          <w:noProof w:val="0"/>
          <w:sz w:val="24"/>
          <w:szCs w:val="24"/>
          <w:lang w:bidi="ar-SA"/>
        </w:rPr>
      </w:pPr>
    </w:p>
    <w:p w:rsidR="23D1B782" w:rsidP="23D1B782" w:rsidRDefault="23D1B782" w14:paraId="231EF3F0" w14:textId="11B986ED">
      <w:pPr>
        <w:pStyle w:val="Normal"/>
        <w:bidi w:val="0"/>
        <w:spacing w:before="0" w:beforeAutospacing="off" w:after="0" w:afterAutospacing="off"/>
        <w:rPr>
          <w:rFonts w:ascii="Aptos" w:hAnsi="Aptos" w:eastAsia="Aptos" w:cs="Aptos"/>
          <w:b w:val="0"/>
          <w:bCs w:val="0"/>
          <w:i w:val="0"/>
          <w:iCs w:val="0"/>
          <w:noProof w:val="0"/>
          <w:sz w:val="24"/>
          <w:szCs w:val="24"/>
          <w:lang w:bidi="ar-SA"/>
        </w:rPr>
      </w:pPr>
    </w:p>
    <w:p w:rsidR="23D1B782" w:rsidP="23D1B782" w:rsidRDefault="23D1B782" w14:paraId="326AE64D" w14:textId="792844B7">
      <w:pPr>
        <w:pStyle w:val="Normal"/>
        <w:bidi w:val="0"/>
        <w:spacing w:before="0" w:beforeAutospacing="off" w:after="0" w:afterAutospacing="off"/>
        <w:rPr>
          <w:rFonts w:ascii="Aptos" w:hAnsi="Aptos" w:eastAsia="Aptos" w:cs="Aptos"/>
          <w:b w:val="0"/>
          <w:bCs w:val="0"/>
          <w:i w:val="0"/>
          <w:iCs w:val="0"/>
          <w:noProof w:val="0"/>
          <w:sz w:val="24"/>
          <w:szCs w:val="24"/>
          <w:lang w:bidi="ar-SA"/>
        </w:rPr>
      </w:pPr>
    </w:p>
    <w:p w:rsidR="23D1B782" w:rsidP="23D1B782" w:rsidRDefault="23D1B782" w14:paraId="302EB763" w14:textId="7AC0B3EE">
      <w:pPr>
        <w:pStyle w:val="Normal"/>
        <w:bidi w:val="0"/>
        <w:spacing w:before="0" w:beforeAutospacing="off" w:after="0" w:afterAutospacing="off"/>
        <w:rPr>
          <w:rFonts w:ascii="Aptos" w:hAnsi="Aptos" w:eastAsia="Aptos" w:cs="Aptos"/>
          <w:b w:val="0"/>
          <w:bCs w:val="0"/>
          <w:i w:val="0"/>
          <w:iCs w:val="0"/>
          <w:noProof w:val="0"/>
          <w:sz w:val="24"/>
          <w:szCs w:val="24"/>
          <w:lang w:bidi="ar-SA"/>
        </w:rPr>
      </w:pPr>
    </w:p>
    <w:p w:rsidR="23D1B782" w:rsidP="23D1B782" w:rsidRDefault="23D1B782" w14:paraId="372E68A2" w14:textId="5DE22D59">
      <w:pPr>
        <w:pStyle w:val="Normal"/>
        <w:bidi w:val="0"/>
        <w:spacing w:before="0" w:beforeAutospacing="off" w:after="0" w:afterAutospacing="off"/>
        <w:rPr>
          <w:rFonts w:ascii="Aptos" w:hAnsi="Aptos" w:eastAsia="Aptos" w:cs="Aptos"/>
          <w:b w:val="0"/>
          <w:bCs w:val="0"/>
          <w:i w:val="0"/>
          <w:iCs w:val="0"/>
          <w:noProof w:val="0"/>
          <w:sz w:val="24"/>
          <w:szCs w:val="24"/>
          <w:lang w:bidi="ar-SA"/>
        </w:rPr>
      </w:pPr>
    </w:p>
    <w:p w:rsidR="23D1B782" w:rsidP="23D1B782" w:rsidRDefault="23D1B782" w14:paraId="2962824B" w14:textId="759D8B42">
      <w:pPr>
        <w:pStyle w:val="Normal"/>
        <w:bidi w:val="0"/>
        <w:spacing w:before="0" w:beforeAutospacing="off" w:after="0" w:afterAutospacing="off"/>
        <w:rPr>
          <w:rFonts w:ascii="Aptos" w:hAnsi="Aptos" w:eastAsia="Aptos" w:cs="Aptos"/>
          <w:b w:val="0"/>
          <w:bCs w:val="0"/>
          <w:i w:val="0"/>
          <w:iCs w:val="0"/>
          <w:noProof w:val="0"/>
          <w:sz w:val="24"/>
          <w:szCs w:val="24"/>
          <w:lang w:bidi="ar-SA"/>
        </w:rPr>
      </w:pPr>
    </w:p>
    <w:p w:rsidR="23D1B782" w:rsidP="23D1B782" w:rsidRDefault="23D1B782" w14:paraId="042B3B24" w14:textId="1CA88DA1">
      <w:pPr>
        <w:pStyle w:val="Normal"/>
        <w:bidi w:val="0"/>
        <w:spacing w:before="0" w:beforeAutospacing="off" w:after="0" w:afterAutospacing="off"/>
        <w:rPr>
          <w:rFonts w:ascii="Aptos" w:hAnsi="Aptos" w:eastAsia="Aptos" w:cs="Aptos"/>
          <w:b w:val="0"/>
          <w:bCs w:val="0"/>
          <w:i w:val="0"/>
          <w:iCs w:val="0"/>
          <w:noProof w:val="0"/>
          <w:sz w:val="24"/>
          <w:szCs w:val="24"/>
          <w:lang w:bidi="ar-SA"/>
        </w:rPr>
      </w:pPr>
    </w:p>
    <w:p w:rsidR="23D1B782" w:rsidP="23D1B782" w:rsidRDefault="23D1B782" w14:paraId="29812724" w14:textId="7CA64C21">
      <w:pPr>
        <w:pStyle w:val="Normal"/>
        <w:bidi w:val="0"/>
        <w:spacing w:before="0" w:beforeAutospacing="off" w:after="0" w:afterAutospacing="off"/>
        <w:rPr>
          <w:rFonts w:ascii="Aptos" w:hAnsi="Aptos" w:eastAsia="Aptos" w:cs="Aptos"/>
          <w:b w:val="0"/>
          <w:bCs w:val="0"/>
          <w:i w:val="0"/>
          <w:iCs w:val="0"/>
          <w:noProof w:val="0"/>
          <w:sz w:val="24"/>
          <w:szCs w:val="24"/>
          <w:lang w:bidi="ar-SA"/>
        </w:rPr>
      </w:pPr>
    </w:p>
    <w:p w:rsidR="23D1B782" w:rsidP="23D1B782" w:rsidRDefault="23D1B782" w14:paraId="61F92F20" w14:textId="0C9C55D2">
      <w:pPr>
        <w:pStyle w:val="Normal"/>
        <w:bidi w:val="0"/>
        <w:spacing w:before="0" w:beforeAutospacing="off" w:after="0" w:afterAutospacing="off"/>
        <w:rPr>
          <w:rFonts w:ascii="Aptos" w:hAnsi="Aptos" w:eastAsia="Aptos" w:cs="Aptos"/>
          <w:b w:val="0"/>
          <w:bCs w:val="0"/>
          <w:i w:val="0"/>
          <w:iCs w:val="0"/>
          <w:noProof w:val="0"/>
          <w:sz w:val="24"/>
          <w:szCs w:val="24"/>
          <w:lang w:bidi="ar-SA"/>
        </w:rPr>
      </w:pPr>
    </w:p>
    <w:p w:rsidR="23D1B782" w:rsidP="23D1B782" w:rsidRDefault="23D1B782" w14:paraId="6F2E3084" w14:textId="139E8884">
      <w:pPr>
        <w:pStyle w:val="Normal"/>
        <w:bidi w:val="0"/>
        <w:spacing w:before="0" w:beforeAutospacing="off" w:after="0" w:afterAutospacing="off"/>
        <w:rPr>
          <w:rFonts w:ascii="Aptos" w:hAnsi="Aptos" w:eastAsia="Aptos" w:cs="Aptos"/>
          <w:b w:val="0"/>
          <w:bCs w:val="0"/>
          <w:i w:val="0"/>
          <w:iCs w:val="0"/>
          <w:noProof w:val="0"/>
          <w:sz w:val="24"/>
          <w:szCs w:val="24"/>
          <w:lang w:bidi="ar-SA"/>
        </w:rPr>
      </w:pPr>
    </w:p>
    <w:p w:rsidR="23D1B782" w:rsidP="23D1B782" w:rsidRDefault="23D1B782" w14:paraId="7A7CEAF7" w14:textId="56BB10CF">
      <w:pPr>
        <w:pStyle w:val="Normal"/>
        <w:bidi w:val="0"/>
        <w:spacing w:before="0" w:beforeAutospacing="off" w:after="0" w:afterAutospacing="off"/>
        <w:rPr>
          <w:rFonts w:ascii="Aptos" w:hAnsi="Aptos" w:eastAsia="Aptos" w:cs="Aptos"/>
          <w:b w:val="0"/>
          <w:bCs w:val="0"/>
          <w:i w:val="0"/>
          <w:iCs w:val="0"/>
          <w:noProof w:val="0"/>
          <w:sz w:val="24"/>
          <w:szCs w:val="24"/>
          <w:lang w:bidi="ar-SA"/>
        </w:rPr>
      </w:pPr>
    </w:p>
    <w:p w:rsidR="23D1B782" w:rsidP="23D1B782" w:rsidRDefault="23D1B782" w14:paraId="22C6D5C3" w14:textId="17A6C678">
      <w:pPr>
        <w:pStyle w:val="Normal"/>
        <w:bidi w:val="0"/>
        <w:spacing w:before="0" w:beforeAutospacing="off" w:after="0" w:afterAutospacing="off"/>
        <w:rPr>
          <w:rFonts w:ascii="Aptos" w:hAnsi="Aptos" w:eastAsia="Aptos" w:cs="Aptos"/>
          <w:b w:val="0"/>
          <w:bCs w:val="0"/>
          <w:i w:val="0"/>
          <w:iCs w:val="0"/>
          <w:noProof w:val="0"/>
          <w:sz w:val="24"/>
          <w:szCs w:val="24"/>
          <w:lang w:bidi="ar-SA"/>
        </w:rPr>
      </w:pPr>
    </w:p>
    <w:p w:rsidR="23D1B782" w:rsidP="23D1B782" w:rsidRDefault="23D1B782" w14:paraId="7DAE95D0" w14:textId="3371D09C">
      <w:pPr>
        <w:pStyle w:val="Normal"/>
        <w:bidi w:val="0"/>
        <w:spacing w:before="0" w:beforeAutospacing="off" w:after="0" w:afterAutospacing="off"/>
        <w:rPr>
          <w:rFonts w:ascii="Aptos" w:hAnsi="Aptos" w:eastAsia="Aptos" w:cs="Aptos"/>
          <w:b w:val="0"/>
          <w:bCs w:val="0"/>
          <w:i w:val="0"/>
          <w:iCs w:val="0"/>
          <w:noProof w:val="0"/>
          <w:sz w:val="24"/>
          <w:szCs w:val="24"/>
          <w:lang w:bidi="ar-SA"/>
        </w:rPr>
      </w:pPr>
    </w:p>
    <w:p w:rsidR="23D1B782" w:rsidP="23D1B782" w:rsidRDefault="23D1B782" w14:paraId="098FC2B5" w14:textId="77AEFCEF">
      <w:pPr>
        <w:pStyle w:val="Normal"/>
        <w:bidi w:val="0"/>
        <w:spacing w:before="0" w:beforeAutospacing="off" w:after="0" w:afterAutospacing="off"/>
        <w:rPr>
          <w:rFonts w:ascii="Aptos" w:hAnsi="Aptos" w:eastAsia="Aptos" w:cs="Aptos"/>
          <w:b w:val="0"/>
          <w:bCs w:val="0"/>
          <w:i w:val="0"/>
          <w:iCs w:val="0"/>
          <w:noProof w:val="0"/>
          <w:sz w:val="24"/>
          <w:szCs w:val="24"/>
          <w:lang w:bidi="ar-SA"/>
        </w:rPr>
      </w:pPr>
    </w:p>
    <w:p w:rsidR="23D1B782" w:rsidP="23D1B782" w:rsidRDefault="23D1B782" w14:paraId="4AC2B961" w14:textId="01089FA4">
      <w:pPr>
        <w:pStyle w:val="Normal"/>
        <w:bidi w:val="0"/>
        <w:spacing w:before="0" w:beforeAutospacing="off" w:after="0" w:afterAutospacing="off"/>
        <w:rPr>
          <w:rFonts w:ascii="Aptos" w:hAnsi="Aptos" w:eastAsia="Aptos" w:cs="Aptos"/>
          <w:b w:val="0"/>
          <w:bCs w:val="0"/>
          <w:i w:val="0"/>
          <w:iCs w:val="0"/>
          <w:noProof w:val="0"/>
          <w:sz w:val="24"/>
          <w:szCs w:val="24"/>
          <w:lang w:bidi="ar-SA"/>
        </w:rPr>
      </w:pPr>
    </w:p>
    <w:p w:rsidR="23D1B782" w:rsidP="23D1B782" w:rsidRDefault="23D1B782" w14:paraId="10B4138F" w14:textId="7759CC00">
      <w:pPr>
        <w:pStyle w:val="Normal"/>
        <w:bidi w:val="0"/>
        <w:spacing w:before="0" w:beforeAutospacing="off" w:after="0" w:afterAutospacing="off"/>
        <w:rPr>
          <w:rFonts w:ascii="Aptos" w:hAnsi="Aptos" w:eastAsia="Aptos" w:cs="Aptos"/>
          <w:b w:val="0"/>
          <w:bCs w:val="0"/>
          <w:i w:val="0"/>
          <w:iCs w:val="0"/>
          <w:noProof w:val="0"/>
          <w:sz w:val="24"/>
          <w:szCs w:val="24"/>
          <w:lang w:bidi="ar-SA"/>
        </w:rPr>
      </w:pPr>
    </w:p>
    <w:p w:rsidR="23D1B782" w:rsidP="23D1B782" w:rsidRDefault="23D1B782" w14:paraId="60B68FE9" w14:textId="4E96E724">
      <w:pPr>
        <w:pStyle w:val="Normal"/>
        <w:bidi w:val="0"/>
        <w:spacing w:before="0" w:beforeAutospacing="off" w:after="0" w:afterAutospacing="off"/>
        <w:rPr>
          <w:rFonts w:ascii="Aptos" w:hAnsi="Aptos" w:eastAsia="Aptos" w:cs="Aptos"/>
          <w:b w:val="0"/>
          <w:bCs w:val="0"/>
          <w:i w:val="0"/>
          <w:iCs w:val="0"/>
          <w:noProof w:val="0"/>
          <w:sz w:val="24"/>
          <w:szCs w:val="24"/>
          <w:lang w:bidi="ar-SA"/>
        </w:rPr>
      </w:pPr>
    </w:p>
    <w:p w:rsidR="23D1B782" w:rsidP="23D1B782" w:rsidRDefault="23D1B782" w14:paraId="5FFB216B" w14:textId="0A38F00A">
      <w:pPr>
        <w:pStyle w:val="Normal"/>
        <w:bidi w:val="0"/>
        <w:spacing w:before="0" w:beforeAutospacing="off" w:after="0" w:afterAutospacing="off"/>
        <w:rPr>
          <w:rFonts w:ascii="Aptos" w:hAnsi="Aptos" w:eastAsia="Aptos" w:cs="Aptos"/>
          <w:b w:val="0"/>
          <w:bCs w:val="0"/>
          <w:i w:val="0"/>
          <w:iCs w:val="0"/>
          <w:noProof w:val="0"/>
          <w:sz w:val="24"/>
          <w:szCs w:val="24"/>
          <w:lang w:bidi="ar-SA"/>
        </w:rPr>
      </w:pPr>
    </w:p>
    <w:p w:rsidR="23D1B782" w:rsidP="23D1B782" w:rsidRDefault="23D1B782" w14:paraId="5E9D77EF" w14:textId="5BBC66DF">
      <w:pPr>
        <w:pStyle w:val="Normal"/>
        <w:bidi w:val="0"/>
        <w:spacing w:before="0" w:beforeAutospacing="off" w:after="0" w:afterAutospacing="off"/>
        <w:rPr>
          <w:rFonts w:ascii="Aptos" w:hAnsi="Aptos" w:eastAsia="Aptos" w:cs="Aptos"/>
          <w:b w:val="0"/>
          <w:bCs w:val="0"/>
          <w:i w:val="0"/>
          <w:iCs w:val="0"/>
          <w:noProof w:val="0"/>
          <w:sz w:val="24"/>
          <w:szCs w:val="24"/>
          <w:lang w:bidi="ar-SA"/>
        </w:rPr>
      </w:pPr>
    </w:p>
    <w:p w:rsidR="23D1B782" w:rsidP="23D1B782" w:rsidRDefault="23D1B782" w14:paraId="32C9AA8C" w14:textId="32FC649D">
      <w:pPr>
        <w:pStyle w:val="Normal"/>
        <w:bidi w:val="0"/>
        <w:spacing w:before="0" w:beforeAutospacing="off" w:after="0" w:afterAutospacing="off"/>
        <w:rPr>
          <w:rFonts w:ascii="Aptos" w:hAnsi="Aptos" w:eastAsia="Aptos" w:cs="Aptos"/>
          <w:b w:val="0"/>
          <w:bCs w:val="0"/>
          <w:i w:val="0"/>
          <w:iCs w:val="0"/>
          <w:noProof w:val="0"/>
          <w:sz w:val="24"/>
          <w:szCs w:val="24"/>
          <w:lang w:bidi="ar-SA"/>
        </w:rPr>
      </w:pPr>
    </w:p>
    <w:p w:rsidR="23D1B782" w:rsidP="23D1B782" w:rsidRDefault="23D1B782" w14:paraId="5D88ADCC" w14:textId="0BA9B02B">
      <w:pPr>
        <w:pStyle w:val="Normal"/>
        <w:bidi w:val="0"/>
        <w:spacing w:before="0" w:beforeAutospacing="off" w:after="0" w:afterAutospacing="off"/>
        <w:rPr>
          <w:rFonts w:ascii="Aptos" w:hAnsi="Aptos" w:eastAsia="Aptos" w:cs="Aptos"/>
          <w:b w:val="0"/>
          <w:bCs w:val="0"/>
          <w:i w:val="0"/>
          <w:iCs w:val="0"/>
          <w:noProof w:val="0"/>
          <w:sz w:val="24"/>
          <w:szCs w:val="24"/>
          <w:lang w:bidi="ar-SA"/>
        </w:rPr>
      </w:pPr>
    </w:p>
    <w:p w:rsidR="23D1B782" w:rsidP="23D1B782" w:rsidRDefault="23D1B782" w14:paraId="5C9F272C" w14:textId="102D974D">
      <w:pPr>
        <w:pStyle w:val="Normal"/>
        <w:bidi w:val="0"/>
        <w:spacing w:before="0" w:beforeAutospacing="off" w:after="0" w:afterAutospacing="off"/>
        <w:rPr>
          <w:rFonts w:ascii="Aptos" w:hAnsi="Aptos" w:eastAsia="Aptos" w:cs="Aptos"/>
          <w:b w:val="0"/>
          <w:bCs w:val="0"/>
          <w:i w:val="0"/>
          <w:iCs w:val="0"/>
          <w:noProof w:val="0"/>
          <w:sz w:val="24"/>
          <w:szCs w:val="24"/>
          <w:lang w:bidi="ar-SA"/>
        </w:rPr>
      </w:pPr>
    </w:p>
    <w:p w:rsidR="23D1B782" w:rsidP="23D1B782" w:rsidRDefault="23D1B782" w14:paraId="2316DA91" w14:textId="313F831E">
      <w:pPr>
        <w:pStyle w:val="Normal"/>
        <w:bidi w:val="0"/>
        <w:spacing w:before="0" w:beforeAutospacing="off" w:after="0" w:afterAutospacing="off"/>
        <w:rPr>
          <w:rFonts w:ascii="Aptos" w:hAnsi="Aptos" w:eastAsia="Aptos" w:cs="Aptos"/>
          <w:b w:val="0"/>
          <w:bCs w:val="0"/>
          <w:i w:val="0"/>
          <w:iCs w:val="0"/>
          <w:noProof w:val="0"/>
          <w:sz w:val="24"/>
          <w:szCs w:val="24"/>
          <w:lang w:bidi="ar-SA"/>
        </w:rPr>
      </w:pPr>
    </w:p>
    <w:p w:rsidR="23D1B782" w:rsidP="23D1B782" w:rsidRDefault="23D1B782" w14:paraId="702458D8" w14:textId="4063EA70">
      <w:pPr>
        <w:pStyle w:val="Heading2"/>
        <w:bidi w:val="0"/>
        <w:rPr>
          <w:b w:val="1"/>
          <w:bCs w:val="1"/>
          <w:noProof w:val="0"/>
          <w:sz w:val="36"/>
          <w:szCs w:val="36"/>
        </w:rPr>
      </w:pPr>
      <w:r w:rsidRPr="23D1B782" w:rsidR="23D1B782">
        <w:rPr>
          <w:b w:val="1"/>
          <w:bCs w:val="1"/>
          <w:noProof w:val="0"/>
          <w:sz w:val="36"/>
          <w:szCs w:val="36"/>
        </w:rPr>
        <w:t>KPIs</w:t>
      </w:r>
      <w:r w:rsidRPr="23D1B782" w:rsidR="23D1B782">
        <w:rPr>
          <w:b w:val="1"/>
          <w:bCs w:val="1"/>
          <w:noProof w:val="0"/>
          <w:sz w:val="36"/>
          <w:szCs w:val="36"/>
        </w:rPr>
        <w:t>:</w:t>
      </w:r>
    </w:p>
    <w:p w:rsidR="23D1B782" w:rsidP="23D1B782" w:rsidRDefault="23D1B782" w14:paraId="6211CBB7" w14:textId="2C0EC9BF">
      <w:pPr>
        <w:pStyle w:val="Heading2"/>
        <w:bidi w:val="0"/>
        <w:rPr>
          <w:noProof w:val="0"/>
          <w:sz w:val="36"/>
          <w:szCs w:val="36"/>
        </w:rPr>
      </w:pPr>
      <w:r w:rsidRPr="23D1B782" w:rsidR="23D1B782">
        <w:rPr>
          <w:noProof w:val="0"/>
          <w:sz w:val="36"/>
          <w:szCs w:val="36"/>
        </w:rPr>
        <w:t>1-Bug</w:t>
      </w:r>
      <w:r w:rsidRPr="23D1B782" w:rsidR="23D1B782">
        <w:rPr>
          <w:noProof w:val="0"/>
          <w:sz w:val="36"/>
          <w:szCs w:val="36"/>
        </w:rPr>
        <w:t xml:space="preserve"> </w:t>
      </w:r>
      <w:r w:rsidRPr="23D1B782" w:rsidR="23D1B782">
        <w:rPr>
          <w:noProof w:val="0"/>
          <w:sz w:val="36"/>
          <w:szCs w:val="36"/>
        </w:rPr>
        <w:t>Detection</w:t>
      </w:r>
      <w:r w:rsidRPr="23D1B782" w:rsidR="23D1B782">
        <w:rPr>
          <w:noProof w:val="0"/>
          <w:sz w:val="36"/>
          <w:szCs w:val="36"/>
        </w:rPr>
        <w:t xml:space="preserve"> </w:t>
      </w:r>
      <w:r w:rsidRPr="23D1B782" w:rsidR="23D1B782">
        <w:rPr>
          <w:noProof w:val="0"/>
          <w:sz w:val="36"/>
          <w:szCs w:val="36"/>
        </w:rPr>
        <w:t>Rate</w:t>
      </w:r>
    </w:p>
    <w:p w:rsidR="23D1B782" w:rsidP="23D1B782" w:rsidRDefault="23D1B782" w14:paraId="40F0360D" w14:textId="540339FB">
      <w:pPr>
        <w:bidi w:val="0"/>
        <w:spacing w:before="0" w:beforeAutospacing="off" w:after="160" w:afterAutospacing="off"/>
        <w:jc w:val="left"/>
        <w:rPr>
          <w:rFonts w:ascii="Times New Roman" w:hAnsi="Times New Roman" w:eastAsia="Times New Roman" w:cs="Times New Roman"/>
          <w:b w:val="1"/>
          <w:bCs w:val="1"/>
          <w:noProof w:val="0"/>
          <w:sz w:val="32"/>
          <w:szCs w:val="32"/>
          <w:lang w:bidi="ar-SA"/>
        </w:rPr>
      </w:pPr>
      <w:r w:rsidRPr="23D1B782" w:rsidR="23D1B782">
        <w:rPr>
          <w:rFonts w:ascii="Times New Roman" w:hAnsi="Times New Roman" w:eastAsia="Times New Roman" w:cs="Times New Roman"/>
          <w:b w:val="1"/>
          <w:bCs w:val="1"/>
          <w:noProof w:val="0"/>
          <w:sz w:val="32"/>
          <w:szCs w:val="32"/>
          <w:lang w:bidi="ar-SA"/>
        </w:rPr>
        <w:t xml:space="preserve"> </w:t>
      </w:r>
      <w:r w:rsidRPr="23D1B782" w:rsidR="23D1B782">
        <w:rPr>
          <w:rFonts w:ascii="Times New Roman" w:hAnsi="Times New Roman" w:eastAsia="Times New Roman" w:cs="Times New Roman"/>
          <w:b w:val="1"/>
          <w:bCs w:val="1"/>
          <w:noProof w:val="0"/>
          <w:sz w:val="32"/>
          <w:szCs w:val="32"/>
          <w:lang w:bidi="ar-SA"/>
        </w:rPr>
        <w:t>Introduction</w:t>
      </w:r>
      <w:r w:rsidRPr="23D1B782" w:rsidR="23D1B782">
        <w:rPr>
          <w:rFonts w:ascii="Times New Roman" w:hAnsi="Times New Roman" w:eastAsia="Times New Roman" w:cs="Times New Roman"/>
          <w:b w:val="1"/>
          <w:bCs w:val="1"/>
          <w:noProof w:val="0"/>
          <w:sz w:val="32"/>
          <w:szCs w:val="32"/>
          <w:lang w:bidi="ar-SA"/>
        </w:rPr>
        <w:t>:</w:t>
      </w:r>
    </w:p>
    <w:p w:rsidR="23D1B782" w:rsidP="23D1B782" w:rsidRDefault="23D1B782" w14:paraId="1577457C" w14:textId="0B667F74">
      <w:pPr>
        <w:bidi w:val="0"/>
        <w:spacing w:before="0" w:beforeAutospacing="off" w:after="160" w:afterAutospacing="off"/>
        <w:jc w:val="left"/>
      </w:pPr>
      <w:r w:rsidRPr="23D1B782" w:rsidR="23D1B782">
        <w:rPr>
          <w:rFonts w:ascii="Times New Roman" w:hAnsi="Times New Roman" w:eastAsia="Times New Roman" w:cs="Times New Roman"/>
          <w:noProof w:val="0"/>
          <w:sz w:val="24"/>
          <w:szCs w:val="24"/>
          <w:lang w:bidi="ar-SA"/>
        </w:rPr>
        <w:t>This</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report</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outlines</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the</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Bug</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Detection</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Rate</w:t>
      </w:r>
      <w:r w:rsidRPr="23D1B782" w:rsidR="23D1B782">
        <w:rPr>
          <w:rFonts w:ascii="Times New Roman" w:hAnsi="Times New Roman" w:eastAsia="Times New Roman" w:cs="Times New Roman"/>
          <w:noProof w:val="0"/>
          <w:sz w:val="24"/>
          <w:szCs w:val="24"/>
          <w:lang w:bidi="ar-SA"/>
        </w:rPr>
        <w:t xml:space="preserve"> (BDR) </w:t>
      </w:r>
      <w:r w:rsidRPr="23D1B782" w:rsidR="23D1B782">
        <w:rPr>
          <w:rFonts w:ascii="Times New Roman" w:hAnsi="Times New Roman" w:eastAsia="Times New Roman" w:cs="Times New Roman"/>
          <w:noProof w:val="0"/>
          <w:sz w:val="24"/>
          <w:szCs w:val="24"/>
          <w:lang w:bidi="ar-SA"/>
        </w:rPr>
        <w:t>for</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the</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PHPTravels</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website</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The</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testing</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process</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focused</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on</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key</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functionalities</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such</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as</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user</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authentication</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search</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and</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booking</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payment</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processing</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and</w:t>
      </w:r>
      <w:r w:rsidRPr="23D1B782" w:rsidR="23D1B782">
        <w:rPr>
          <w:rFonts w:ascii="Times New Roman" w:hAnsi="Times New Roman" w:eastAsia="Times New Roman" w:cs="Times New Roman"/>
          <w:noProof w:val="0"/>
          <w:sz w:val="24"/>
          <w:szCs w:val="24"/>
          <w:lang w:bidi="ar-SA"/>
        </w:rPr>
        <w:t xml:space="preserve"> API </w:t>
      </w:r>
      <w:r w:rsidRPr="23D1B782" w:rsidR="23D1B782">
        <w:rPr>
          <w:rFonts w:ascii="Times New Roman" w:hAnsi="Times New Roman" w:eastAsia="Times New Roman" w:cs="Times New Roman"/>
          <w:noProof w:val="0"/>
          <w:sz w:val="24"/>
          <w:szCs w:val="24"/>
          <w:lang w:bidi="ar-SA"/>
        </w:rPr>
        <w:t>responses</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The</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report</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also</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includes</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the</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identified</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bugs</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their</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severity</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and</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recommendations</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for</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improving</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the</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system's</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reliability</w:t>
      </w:r>
      <w:r w:rsidRPr="23D1B782" w:rsidR="23D1B782">
        <w:rPr>
          <w:rFonts w:ascii="Times New Roman" w:hAnsi="Times New Roman" w:eastAsia="Times New Roman" w:cs="Times New Roman"/>
          <w:noProof w:val="0"/>
          <w:sz w:val="24"/>
          <w:szCs w:val="24"/>
          <w:lang w:bidi="ar-SA"/>
        </w:rPr>
        <w:t>.</w:t>
      </w:r>
    </w:p>
    <w:p w:rsidR="23D1B782" w:rsidP="23D1B782" w:rsidRDefault="23D1B782" w14:paraId="6516609A" w14:textId="0F41F0F0">
      <w:pPr>
        <w:bidi w:val="0"/>
        <w:spacing w:before="0" w:beforeAutospacing="off" w:after="160" w:afterAutospacing="off"/>
        <w:jc w:val="left"/>
        <w:rPr>
          <w:rFonts w:ascii="Times New Roman" w:hAnsi="Times New Roman" w:eastAsia="Times New Roman" w:cs="Times New Roman"/>
          <w:b w:val="1"/>
          <w:bCs w:val="1"/>
          <w:noProof w:val="0"/>
          <w:sz w:val="32"/>
          <w:szCs w:val="32"/>
          <w:lang w:bidi="ar-SA"/>
        </w:rPr>
      </w:pPr>
      <w:r w:rsidRPr="23D1B782" w:rsidR="23D1B782">
        <w:rPr>
          <w:rFonts w:ascii="Times New Roman" w:hAnsi="Times New Roman" w:eastAsia="Times New Roman" w:cs="Times New Roman"/>
          <w:b w:val="1"/>
          <w:bCs w:val="1"/>
          <w:noProof w:val="0"/>
          <w:sz w:val="32"/>
          <w:szCs w:val="32"/>
          <w:lang w:bidi="ar-SA"/>
        </w:rPr>
        <w:t xml:space="preserve"> </w:t>
      </w:r>
      <w:r w:rsidRPr="23D1B782" w:rsidR="23D1B782">
        <w:rPr>
          <w:rFonts w:ascii="Times New Roman" w:hAnsi="Times New Roman" w:eastAsia="Times New Roman" w:cs="Times New Roman"/>
          <w:b w:val="1"/>
          <w:bCs w:val="1"/>
          <w:noProof w:val="0"/>
          <w:sz w:val="32"/>
          <w:szCs w:val="32"/>
          <w:lang w:bidi="ar-SA"/>
        </w:rPr>
        <w:t>Testing</w:t>
      </w:r>
      <w:r w:rsidRPr="23D1B782" w:rsidR="23D1B782">
        <w:rPr>
          <w:rFonts w:ascii="Times New Roman" w:hAnsi="Times New Roman" w:eastAsia="Times New Roman" w:cs="Times New Roman"/>
          <w:b w:val="1"/>
          <w:bCs w:val="1"/>
          <w:noProof w:val="0"/>
          <w:sz w:val="32"/>
          <w:szCs w:val="32"/>
          <w:lang w:bidi="ar-SA"/>
        </w:rPr>
        <w:t xml:space="preserve"> </w:t>
      </w:r>
      <w:r w:rsidRPr="23D1B782" w:rsidR="23D1B782">
        <w:rPr>
          <w:rFonts w:ascii="Times New Roman" w:hAnsi="Times New Roman" w:eastAsia="Times New Roman" w:cs="Times New Roman"/>
          <w:b w:val="1"/>
          <w:bCs w:val="1"/>
          <w:noProof w:val="0"/>
          <w:sz w:val="32"/>
          <w:szCs w:val="32"/>
          <w:lang w:bidi="ar-SA"/>
        </w:rPr>
        <w:t>Scope</w:t>
      </w:r>
    </w:p>
    <w:p w:rsidR="23D1B782" w:rsidP="23D1B782" w:rsidRDefault="23D1B782" w14:paraId="3F84FBA9" w14:textId="0D66E92A">
      <w:pPr>
        <w:bidi w:val="0"/>
        <w:spacing w:before="0" w:beforeAutospacing="off" w:after="160" w:afterAutospacing="off"/>
        <w:jc w:val="left"/>
      </w:pPr>
      <w:r w:rsidRPr="23D1B782" w:rsidR="23D1B782">
        <w:rPr>
          <w:rFonts w:ascii="Times New Roman" w:hAnsi="Times New Roman" w:eastAsia="Times New Roman" w:cs="Times New Roman"/>
          <w:noProof w:val="0"/>
          <w:sz w:val="24"/>
          <w:szCs w:val="24"/>
          <w:lang w:bidi="ar-SA"/>
        </w:rPr>
        <w:t>The</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following</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areas</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were</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tested</w:t>
      </w:r>
      <w:r w:rsidRPr="23D1B782" w:rsidR="23D1B782">
        <w:rPr>
          <w:rFonts w:ascii="Times New Roman" w:hAnsi="Times New Roman" w:eastAsia="Times New Roman" w:cs="Times New Roman"/>
          <w:noProof w:val="0"/>
          <w:sz w:val="24"/>
          <w:szCs w:val="24"/>
          <w:lang w:bidi="ar-SA"/>
        </w:rPr>
        <w:t>:</w:t>
      </w:r>
    </w:p>
    <w:p w:rsidR="23D1B782" w:rsidP="23D1B782" w:rsidRDefault="23D1B782" w14:paraId="2D09B558" w14:textId="4D9AD8E6">
      <w:pPr>
        <w:pStyle w:val="ListParagraph"/>
        <w:numPr>
          <w:ilvl w:val="0"/>
          <w:numId w:val="35"/>
        </w:numPr>
        <w:bidi w:val="0"/>
        <w:spacing w:before="0" w:beforeAutospacing="off" w:after="0" w:afterAutospacing="off"/>
        <w:jc w:val="left"/>
        <w:rPr>
          <w:rFonts w:ascii="Times New Roman" w:hAnsi="Times New Roman" w:eastAsia="Times New Roman" w:cs="Times New Roman"/>
          <w:noProof w:val="0"/>
          <w:sz w:val="24"/>
          <w:szCs w:val="24"/>
          <w:lang w:bidi="ar-SA"/>
        </w:rPr>
      </w:pPr>
      <w:r w:rsidRPr="23D1B782" w:rsidR="23D1B782">
        <w:rPr>
          <w:rFonts w:ascii="Times New Roman" w:hAnsi="Times New Roman" w:eastAsia="Times New Roman" w:cs="Times New Roman"/>
          <w:b w:val="1"/>
          <w:bCs w:val="1"/>
          <w:noProof w:val="0"/>
          <w:sz w:val="24"/>
          <w:szCs w:val="24"/>
          <w:lang w:bidi="ar-SA"/>
        </w:rPr>
        <w:t>User</w:t>
      </w:r>
      <w:r w:rsidRPr="23D1B782" w:rsidR="23D1B782">
        <w:rPr>
          <w:rFonts w:ascii="Times New Roman" w:hAnsi="Times New Roman" w:eastAsia="Times New Roman" w:cs="Times New Roman"/>
          <w:b w:val="1"/>
          <w:bCs w:val="1"/>
          <w:noProof w:val="0"/>
          <w:sz w:val="24"/>
          <w:szCs w:val="24"/>
          <w:lang w:bidi="ar-SA"/>
        </w:rPr>
        <w:t xml:space="preserve"> </w:t>
      </w:r>
      <w:r w:rsidRPr="23D1B782" w:rsidR="23D1B782">
        <w:rPr>
          <w:rFonts w:ascii="Times New Roman" w:hAnsi="Times New Roman" w:eastAsia="Times New Roman" w:cs="Times New Roman"/>
          <w:b w:val="1"/>
          <w:bCs w:val="1"/>
          <w:noProof w:val="0"/>
          <w:sz w:val="24"/>
          <w:szCs w:val="24"/>
          <w:lang w:bidi="ar-SA"/>
        </w:rPr>
        <w:t>Authentication</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Login</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Registration</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Password</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Reset</w:t>
      </w:r>
    </w:p>
    <w:p w:rsidR="23D1B782" w:rsidP="23D1B782" w:rsidRDefault="23D1B782" w14:paraId="625E2842" w14:textId="72E4D8F8">
      <w:pPr>
        <w:pStyle w:val="ListParagraph"/>
        <w:numPr>
          <w:ilvl w:val="0"/>
          <w:numId w:val="35"/>
        </w:numPr>
        <w:bidi w:val="0"/>
        <w:spacing w:before="0" w:beforeAutospacing="off" w:after="0" w:afterAutospacing="off"/>
        <w:jc w:val="left"/>
        <w:rPr>
          <w:rFonts w:ascii="Times New Roman" w:hAnsi="Times New Roman" w:eastAsia="Times New Roman" w:cs="Times New Roman"/>
          <w:noProof w:val="0"/>
          <w:sz w:val="24"/>
          <w:szCs w:val="24"/>
          <w:lang w:bidi="ar-SA"/>
        </w:rPr>
      </w:pPr>
      <w:r w:rsidRPr="23D1B782" w:rsidR="23D1B782">
        <w:rPr>
          <w:rFonts w:ascii="Times New Roman" w:hAnsi="Times New Roman" w:eastAsia="Times New Roman" w:cs="Times New Roman"/>
          <w:b w:val="1"/>
          <w:bCs w:val="1"/>
          <w:noProof w:val="0"/>
          <w:sz w:val="24"/>
          <w:szCs w:val="24"/>
          <w:lang w:bidi="ar-SA"/>
        </w:rPr>
        <w:t>Search</w:t>
      </w:r>
      <w:r w:rsidRPr="23D1B782" w:rsidR="23D1B782">
        <w:rPr>
          <w:rFonts w:ascii="Times New Roman" w:hAnsi="Times New Roman" w:eastAsia="Times New Roman" w:cs="Times New Roman"/>
          <w:b w:val="1"/>
          <w:bCs w:val="1"/>
          <w:noProof w:val="0"/>
          <w:sz w:val="24"/>
          <w:szCs w:val="24"/>
          <w:lang w:bidi="ar-SA"/>
        </w:rPr>
        <w:t xml:space="preserve"> &amp; </w:t>
      </w:r>
      <w:r w:rsidRPr="23D1B782" w:rsidR="23D1B782">
        <w:rPr>
          <w:rFonts w:ascii="Times New Roman" w:hAnsi="Times New Roman" w:eastAsia="Times New Roman" w:cs="Times New Roman"/>
          <w:b w:val="1"/>
          <w:bCs w:val="1"/>
          <w:noProof w:val="0"/>
          <w:sz w:val="24"/>
          <w:szCs w:val="24"/>
          <w:lang w:bidi="ar-SA"/>
        </w:rPr>
        <w:t>Booking</w:t>
      </w:r>
      <w:r w:rsidRPr="23D1B782" w:rsidR="23D1B782">
        <w:rPr>
          <w:rFonts w:ascii="Times New Roman" w:hAnsi="Times New Roman" w:eastAsia="Times New Roman" w:cs="Times New Roman"/>
          <w:b w:val="1"/>
          <w:bCs w:val="1"/>
          <w:noProof w:val="0"/>
          <w:sz w:val="24"/>
          <w:szCs w:val="24"/>
          <w:lang w:bidi="ar-SA"/>
        </w:rPr>
        <w:t xml:space="preserve"> </w:t>
      </w:r>
      <w:r w:rsidRPr="23D1B782" w:rsidR="23D1B782">
        <w:rPr>
          <w:rFonts w:ascii="Times New Roman" w:hAnsi="Times New Roman" w:eastAsia="Times New Roman" w:cs="Times New Roman"/>
          <w:b w:val="1"/>
          <w:bCs w:val="1"/>
          <w:noProof w:val="0"/>
          <w:sz w:val="24"/>
          <w:szCs w:val="24"/>
          <w:lang w:bidi="ar-SA"/>
        </w:rPr>
        <w:t>Functionality</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Hotel</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Flight</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and</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Tour</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searches</w:t>
      </w:r>
    </w:p>
    <w:p w:rsidR="23D1B782" w:rsidP="23D1B782" w:rsidRDefault="23D1B782" w14:paraId="58372446" w14:textId="187A3305">
      <w:pPr>
        <w:pStyle w:val="ListParagraph"/>
        <w:numPr>
          <w:ilvl w:val="0"/>
          <w:numId w:val="35"/>
        </w:numPr>
        <w:bidi w:val="0"/>
        <w:spacing w:before="0" w:beforeAutospacing="off" w:after="0" w:afterAutospacing="off"/>
        <w:jc w:val="left"/>
        <w:rPr>
          <w:rFonts w:ascii="Times New Roman" w:hAnsi="Times New Roman" w:eastAsia="Times New Roman" w:cs="Times New Roman"/>
          <w:noProof w:val="0"/>
          <w:sz w:val="24"/>
          <w:szCs w:val="24"/>
          <w:lang w:bidi="ar-SA"/>
        </w:rPr>
      </w:pPr>
      <w:r w:rsidRPr="23D1B782" w:rsidR="23D1B782">
        <w:rPr>
          <w:rFonts w:ascii="Times New Roman" w:hAnsi="Times New Roman" w:eastAsia="Times New Roman" w:cs="Times New Roman"/>
          <w:b w:val="1"/>
          <w:bCs w:val="1"/>
          <w:noProof w:val="0"/>
          <w:sz w:val="24"/>
          <w:szCs w:val="24"/>
          <w:lang w:bidi="ar-SA"/>
        </w:rPr>
        <w:t>Payment</w:t>
      </w:r>
      <w:r w:rsidRPr="23D1B782" w:rsidR="23D1B782">
        <w:rPr>
          <w:rFonts w:ascii="Times New Roman" w:hAnsi="Times New Roman" w:eastAsia="Times New Roman" w:cs="Times New Roman"/>
          <w:b w:val="1"/>
          <w:bCs w:val="1"/>
          <w:noProof w:val="0"/>
          <w:sz w:val="24"/>
          <w:szCs w:val="24"/>
          <w:lang w:bidi="ar-SA"/>
        </w:rPr>
        <w:t xml:space="preserve"> </w:t>
      </w:r>
      <w:r w:rsidRPr="23D1B782" w:rsidR="23D1B782">
        <w:rPr>
          <w:rFonts w:ascii="Times New Roman" w:hAnsi="Times New Roman" w:eastAsia="Times New Roman" w:cs="Times New Roman"/>
          <w:b w:val="1"/>
          <w:bCs w:val="1"/>
          <w:noProof w:val="0"/>
          <w:sz w:val="24"/>
          <w:szCs w:val="24"/>
          <w:lang w:bidi="ar-SA"/>
        </w:rPr>
        <w:t>Processing</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Checkout</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Invoice</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Generation</w:t>
      </w:r>
    </w:p>
    <w:p w:rsidR="23D1B782" w:rsidP="23D1B782" w:rsidRDefault="23D1B782" w14:paraId="27176B09" w14:textId="30BE3FF1">
      <w:pPr>
        <w:pStyle w:val="ListParagraph"/>
        <w:numPr>
          <w:ilvl w:val="0"/>
          <w:numId w:val="35"/>
        </w:numPr>
        <w:bidi w:val="0"/>
        <w:spacing w:before="0" w:beforeAutospacing="off" w:after="0" w:afterAutospacing="off"/>
        <w:jc w:val="left"/>
        <w:rPr>
          <w:rFonts w:ascii="Times New Roman" w:hAnsi="Times New Roman" w:eastAsia="Times New Roman" w:cs="Times New Roman"/>
          <w:noProof w:val="0"/>
          <w:sz w:val="24"/>
          <w:szCs w:val="24"/>
          <w:lang w:bidi="ar-SA"/>
        </w:rPr>
      </w:pPr>
      <w:r w:rsidRPr="23D1B782" w:rsidR="23D1B782">
        <w:rPr>
          <w:rFonts w:ascii="Times New Roman" w:hAnsi="Times New Roman" w:eastAsia="Times New Roman" w:cs="Times New Roman"/>
          <w:b w:val="1"/>
          <w:bCs w:val="1"/>
          <w:noProof w:val="0"/>
          <w:sz w:val="24"/>
          <w:szCs w:val="24"/>
          <w:lang w:bidi="ar-SA"/>
        </w:rPr>
        <w:t xml:space="preserve">API </w:t>
      </w:r>
      <w:r w:rsidRPr="23D1B782" w:rsidR="23D1B782">
        <w:rPr>
          <w:rFonts w:ascii="Times New Roman" w:hAnsi="Times New Roman" w:eastAsia="Times New Roman" w:cs="Times New Roman"/>
          <w:b w:val="1"/>
          <w:bCs w:val="1"/>
          <w:noProof w:val="0"/>
          <w:sz w:val="24"/>
          <w:szCs w:val="24"/>
          <w:lang w:bidi="ar-SA"/>
        </w:rPr>
        <w:t>Endpoints</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Fetching</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booking</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details</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Payment</w:t>
      </w:r>
      <w:r w:rsidRPr="23D1B782" w:rsidR="23D1B782">
        <w:rPr>
          <w:rFonts w:ascii="Times New Roman" w:hAnsi="Times New Roman" w:eastAsia="Times New Roman" w:cs="Times New Roman"/>
          <w:noProof w:val="0"/>
          <w:sz w:val="24"/>
          <w:szCs w:val="24"/>
          <w:lang w:bidi="ar-SA"/>
        </w:rPr>
        <w:t xml:space="preserve"> </w:t>
      </w:r>
      <w:r w:rsidRPr="23D1B782" w:rsidR="23D1B782">
        <w:rPr>
          <w:rFonts w:ascii="Times New Roman" w:hAnsi="Times New Roman" w:eastAsia="Times New Roman" w:cs="Times New Roman"/>
          <w:noProof w:val="0"/>
          <w:sz w:val="24"/>
          <w:szCs w:val="24"/>
          <w:lang w:bidi="ar-SA"/>
        </w:rPr>
        <w:t>handling</w:t>
      </w:r>
    </w:p>
    <w:p w:rsidR="23D1B782" w:rsidP="23D1B782" w:rsidRDefault="23D1B782" w14:paraId="40E228E6" w14:textId="39DAE58B">
      <w:pPr>
        <w:pStyle w:val="ListParagraph"/>
        <w:numPr>
          <w:ilvl w:val="0"/>
          <w:numId w:val="35"/>
        </w:numPr>
        <w:bidi w:val="0"/>
        <w:spacing w:before="0" w:beforeAutospacing="off" w:after="0" w:afterAutospacing="off"/>
        <w:jc w:val="left"/>
        <w:rPr>
          <w:rFonts w:ascii="Times New Roman" w:hAnsi="Times New Roman" w:eastAsia="Times New Roman" w:cs="Times New Roman"/>
          <w:b w:val="1"/>
          <w:bCs w:val="1"/>
          <w:noProof w:val="0"/>
          <w:sz w:val="36"/>
          <w:szCs w:val="36"/>
          <w:lang w:bidi="ar-SA"/>
        </w:rPr>
      </w:pPr>
      <w:r w:rsidRPr="23D1B782" w:rsidR="23D1B782">
        <w:rPr>
          <w:rFonts w:ascii="Times New Roman" w:hAnsi="Times New Roman" w:eastAsia="Times New Roman" w:cs="Times New Roman"/>
          <w:b w:val="1"/>
          <w:bCs w:val="1"/>
          <w:noProof w:val="0"/>
          <w:sz w:val="24"/>
          <w:szCs w:val="24"/>
          <w:lang w:bidi="ar-SA"/>
        </w:rPr>
        <w:t>Responsive</w:t>
      </w:r>
      <w:r w:rsidRPr="23D1B782" w:rsidR="23D1B782">
        <w:rPr>
          <w:rFonts w:ascii="Times New Roman" w:hAnsi="Times New Roman" w:eastAsia="Times New Roman" w:cs="Times New Roman"/>
          <w:b w:val="1"/>
          <w:bCs w:val="1"/>
          <w:noProof w:val="0"/>
          <w:sz w:val="24"/>
          <w:szCs w:val="24"/>
          <w:lang w:bidi="ar-SA"/>
        </w:rPr>
        <w:t xml:space="preserve"> </w:t>
      </w:r>
      <w:r w:rsidRPr="23D1B782" w:rsidR="23D1B782">
        <w:rPr>
          <w:rFonts w:ascii="Times New Roman" w:hAnsi="Times New Roman" w:eastAsia="Times New Roman" w:cs="Times New Roman"/>
          <w:b w:val="1"/>
          <w:bCs w:val="1"/>
          <w:noProof w:val="0"/>
          <w:sz w:val="24"/>
          <w:szCs w:val="24"/>
          <w:lang w:bidi="ar-SA"/>
        </w:rPr>
        <w:t>Design</w:t>
      </w:r>
      <w:r w:rsidRPr="23D1B782" w:rsidR="23D1B782">
        <w:rPr>
          <w:rFonts w:ascii="Times New Roman" w:hAnsi="Times New Roman" w:eastAsia="Times New Roman" w:cs="Times New Roman"/>
          <w:b w:val="1"/>
          <w:bCs w:val="1"/>
          <w:noProof w:val="0"/>
          <w:sz w:val="24"/>
          <w:szCs w:val="24"/>
          <w:lang w:bidi="ar-SA"/>
        </w:rPr>
        <w:t xml:space="preserve"> &amp; </w:t>
      </w:r>
      <w:r w:rsidRPr="23D1B782" w:rsidR="23D1B782">
        <w:rPr>
          <w:rFonts w:ascii="Times New Roman" w:hAnsi="Times New Roman" w:eastAsia="Times New Roman" w:cs="Times New Roman"/>
          <w:b w:val="1"/>
          <w:bCs w:val="1"/>
          <w:noProof w:val="0"/>
          <w:sz w:val="24"/>
          <w:szCs w:val="24"/>
          <w:lang w:bidi="ar-SA"/>
        </w:rPr>
        <w:t>Browser</w:t>
      </w:r>
      <w:r w:rsidRPr="23D1B782" w:rsidR="23D1B782">
        <w:rPr>
          <w:rFonts w:ascii="Times New Roman" w:hAnsi="Times New Roman" w:eastAsia="Times New Roman" w:cs="Times New Roman"/>
          <w:b w:val="1"/>
          <w:bCs w:val="1"/>
          <w:noProof w:val="0"/>
          <w:sz w:val="24"/>
          <w:szCs w:val="24"/>
          <w:lang w:bidi="ar-SA"/>
        </w:rPr>
        <w:t xml:space="preserve"> Compatibility</w:t>
      </w:r>
    </w:p>
    <w:p w:rsidR="23D1B782" w:rsidP="23D1B782" w:rsidRDefault="23D1B782" w14:paraId="29F64801" w14:textId="615F46B6">
      <w:pPr>
        <w:pStyle w:val="ListParagraph"/>
        <w:bidi w:val="0"/>
        <w:spacing w:before="0" w:beforeAutospacing="off" w:after="0" w:afterAutospacing="off"/>
        <w:ind w:left="720"/>
        <w:jc w:val="left"/>
        <w:rPr>
          <w:rFonts w:ascii="Times New Roman" w:hAnsi="Times New Roman" w:eastAsia="Times New Roman" w:cs="Times New Roman"/>
          <w:b w:val="1"/>
          <w:bCs w:val="1"/>
          <w:noProof w:val="0"/>
          <w:sz w:val="36"/>
          <w:szCs w:val="36"/>
          <w:lang w:bidi="ar-SA"/>
        </w:rPr>
      </w:pPr>
    </w:p>
    <w:p w:rsidR="23D1B782" w:rsidP="23D1B782" w:rsidRDefault="23D1B782" w14:paraId="0AED1960" w14:textId="3C5B951A">
      <w:pPr>
        <w:pStyle w:val="Normal"/>
        <w:bidi w:val="0"/>
        <w:spacing w:before="0" w:beforeAutospacing="off" w:after="0" w:afterAutospacing="off"/>
        <w:ind w:left="0"/>
        <w:jc w:val="left"/>
        <w:rPr>
          <w:rFonts w:ascii="Times New Roman" w:hAnsi="Times New Roman" w:eastAsia="Times New Roman" w:cs="Times New Roman"/>
          <w:b w:val="1"/>
          <w:bCs w:val="1"/>
          <w:noProof w:val="0"/>
          <w:sz w:val="32"/>
          <w:szCs w:val="32"/>
          <w:lang w:bidi="ar-SA"/>
        </w:rPr>
      </w:pPr>
      <w:r w:rsidRPr="23D1B782" w:rsidR="23D1B782">
        <w:rPr>
          <w:rFonts w:ascii="Times New Roman" w:hAnsi="Times New Roman" w:eastAsia="Times New Roman" w:cs="Times New Roman"/>
          <w:b w:val="1"/>
          <w:bCs w:val="1"/>
          <w:noProof w:val="0"/>
          <w:sz w:val="32"/>
          <w:szCs w:val="32"/>
          <w:lang w:bidi="ar-SA"/>
        </w:rPr>
        <w:t>Test</w:t>
      </w:r>
      <w:r w:rsidRPr="23D1B782" w:rsidR="23D1B782">
        <w:rPr>
          <w:rFonts w:ascii="Times New Roman" w:hAnsi="Times New Roman" w:eastAsia="Times New Roman" w:cs="Times New Roman"/>
          <w:b w:val="1"/>
          <w:bCs w:val="1"/>
          <w:noProof w:val="0"/>
          <w:sz w:val="32"/>
          <w:szCs w:val="32"/>
          <w:lang w:bidi="ar-SA"/>
        </w:rPr>
        <w:t xml:space="preserve"> </w:t>
      </w:r>
      <w:r w:rsidRPr="23D1B782" w:rsidR="23D1B782">
        <w:rPr>
          <w:rFonts w:ascii="Times New Roman" w:hAnsi="Times New Roman" w:eastAsia="Times New Roman" w:cs="Times New Roman"/>
          <w:b w:val="1"/>
          <w:bCs w:val="1"/>
          <w:noProof w:val="0"/>
          <w:sz w:val="32"/>
          <w:szCs w:val="32"/>
          <w:lang w:bidi="ar-SA"/>
        </w:rPr>
        <w:t>Execution</w:t>
      </w:r>
      <w:r w:rsidRPr="23D1B782" w:rsidR="23D1B782">
        <w:rPr>
          <w:rFonts w:ascii="Times New Roman" w:hAnsi="Times New Roman" w:eastAsia="Times New Roman" w:cs="Times New Roman"/>
          <w:b w:val="1"/>
          <w:bCs w:val="1"/>
          <w:noProof w:val="0"/>
          <w:sz w:val="32"/>
          <w:szCs w:val="32"/>
          <w:lang w:bidi="ar-SA"/>
        </w:rPr>
        <w:t xml:space="preserve"> &amp; </w:t>
      </w:r>
      <w:r w:rsidRPr="23D1B782" w:rsidR="23D1B782">
        <w:rPr>
          <w:rFonts w:ascii="Times New Roman" w:hAnsi="Times New Roman" w:eastAsia="Times New Roman" w:cs="Times New Roman"/>
          <w:b w:val="1"/>
          <w:bCs w:val="1"/>
          <w:noProof w:val="0"/>
          <w:sz w:val="32"/>
          <w:szCs w:val="32"/>
          <w:lang w:bidi="ar-SA"/>
        </w:rPr>
        <w:t>Bug</w:t>
      </w:r>
      <w:r w:rsidRPr="23D1B782" w:rsidR="23D1B782">
        <w:rPr>
          <w:rFonts w:ascii="Times New Roman" w:hAnsi="Times New Roman" w:eastAsia="Times New Roman" w:cs="Times New Roman"/>
          <w:b w:val="1"/>
          <w:bCs w:val="1"/>
          <w:noProof w:val="0"/>
          <w:sz w:val="32"/>
          <w:szCs w:val="32"/>
          <w:lang w:bidi="ar-SA"/>
        </w:rPr>
        <w:t xml:space="preserve"> </w:t>
      </w:r>
      <w:r w:rsidRPr="23D1B782" w:rsidR="23D1B782">
        <w:rPr>
          <w:rFonts w:ascii="Times New Roman" w:hAnsi="Times New Roman" w:eastAsia="Times New Roman" w:cs="Times New Roman"/>
          <w:b w:val="1"/>
          <w:bCs w:val="1"/>
          <w:noProof w:val="0"/>
          <w:sz w:val="32"/>
          <w:szCs w:val="32"/>
          <w:lang w:bidi="ar-SA"/>
        </w:rPr>
        <w:t>Tracking</w:t>
      </w:r>
    </w:p>
    <w:p w:rsidR="23D1B782" w:rsidP="23D1B782" w:rsidRDefault="23D1B782" w14:paraId="471DFAF3" w14:textId="775B5492">
      <w:pPr>
        <w:pStyle w:val="Normal"/>
        <w:bidi w:val="0"/>
        <w:spacing w:before="0" w:beforeAutospacing="off" w:after="0" w:afterAutospacing="off"/>
        <w:ind w:left="0"/>
        <w:jc w:val="left"/>
        <w:rPr>
          <w:rFonts w:ascii="Times New Roman" w:hAnsi="Times New Roman" w:eastAsia="Times New Roman" w:cs="Times New Roman"/>
          <w:b w:val="1"/>
          <w:bCs w:val="1"/>
          <w:noProof w:val="0"/>
          <w:sz w:val="32"/>
          <w:szCs w:val="32"/>
          <w:lang w:bidi="ar-SA"/>
        </w:rPr>
      </w:pPr>
    </w:p>
    <w:p w:rsidR="23D1B782" w:rsidP="23D1B782" w:rsidRDefault="23D1B782" w14:paraId="09899D7E" w14:textId="00818A58">
      <w:pPr>
        <w:bidi w:val="0"/>
        <w:spacing w:before="0" w:beforeAutospacing="off" w:after="160" w:afterAutospacing="off"/>
      </w:pPr>
      <w:r w:rsidRPr="23D1B782" w:rsidR="23D1B782">
        <w:rPr>
          <w:rFonts w:ascii="Times New Roman" w:hAnsi="Times New Roman" w:eastAsia="Times New Roman" w:cs="Times New Roman"/>
          <w:b w:val="1"/>
          <w:bCs w:val="1"/>
          <w:noProof w:val="0"/>
          <w:sz w:val="27"/>
          <w:szCs w:val="27"/>
          <w:lang w:bidi="ar-SA"/>
        </w:rPr>
        <w:t>Test Cases and Results</w:t>
      </w:r>
    </w:p>
    <w:p w:rsidR="5DD32D40" w:rsidP="5DD32D40" w:rsidRDefault="5DD32D40" w14:paraId="4D3034A4" w14:textId="28FDD72A">
      <w:pPr>
        <w:bidi w:val="0"/>
        <w:rPr>
          <w:rFonts w:asciiTheme="minorBidi" w:hAnsiTheme="minorBidi" w:eastAsiaTheme="minorBidi"/>
        </w:rPr>
      </w:pPr>
    </w:p>
    <w:tbl>
      <w:tblPr>
        <w:tblStyle w:val="TableNormal"/>
        <w:bidiVisual w:val="0"/>
        <w:tblW w:w="0" w:type="auto"/>
        <w:jc w:val="left"/>
        <w:tblLayout w:type="fixed"/>
        <w:tblLook w:val="04A0" w:firstRow="1" w:lastRow="0" w:firstColumn="1" w:lastColumn="0" w:noHBand="0" w:noVBand="1"/>
      </w:tblPr>
      <w:tblGrid>
        <w:gridCol w:w="52"/>
        <w:gridCol w:w="52"/>
        <w:gridCol w:w="52"/>
        <w:gridCol w:w="52"/>
        <w:gridCol w:w="52"/>
        <w:gridCol w:w="52"/>
        <w:gridCol w:w="52"/>
        <w:gridCol w:w="165"/>
        <w:gridCol w:w="2475"/>
        <w:gridCol w:w="3439"/>
        <w:gridCol w:w="1776"/>
        <w:gridCol w:w="1307"/>
        <w:gridCol w:w="52"/>
        <w:gridCol w:w="52"/>
        <w:gridCol w:w="52"/>
        <w:gridCol w:w="52"/>
      </w:tblGrid>
      <w:tr w:rsidR="23D1B782" w:rsidTr="23D1B782" w14:paraId="20892505">
        <w:trPr>
          <w:trHeight w:val="300"/>
        </w:trPr>
        <w:tc>
          <w:tcPr>
            <w:tcW w:w="52" w:type="dxa"/>
            <w:tcMar>
              <w:top w:w="15" w:type="dxa"/>
              <w:left w:w="15" w:type="dxa"/>
              <w:bottom w:w="15" w:type="dxa"/>
              <w:right w:w="15" w:type="dxa"/>
            </w:tcMar>
            <w:vAlign w:val="top"/>
          </w:tcPr>
          <w:p w:rsidR="23D1B782" w:rsidP="23D1B782" w:rsidRDefault="23D1B782" w14:paraId="58583FCF" w14:textId="715E61BF">
            <w:pPr>
              <w:bidi w:val="0"/>
              <w:spacing w:before="0" w:beforeAutospacing="off" w:after="0" w:afterAutospacing="off"/>
              <w:jc w:val="center"/>
              <w:rPr>
                <w:rFonts w:ascii="Times New Roman" w:hAnsi="Times New Roman" w:eastAsia="Times New Roman" w:cs="Times New Roman"/>
                <w:b w:val="1"/>
                <w:bCs w:val="1"/>
                <w:sz w:val="24"/>
                <w:szCs w:val="24"/>
              </w:rPr>
            </w:pPr>
          </w:p>
        </w:tc>
        <w:tc>
          <w:tcPr>
            <w:tcW w:w="52" w:type="dxa"/>
            <w:tcMar>
              <w:top w:w="15" w:type="dxa"/>
              <w:left w:w="15" w:type="dxa"/>
              <w:bottom w:w="15" w:type="dxa"/>
              <w:right w:w="15" w:type="dxa"/>
            </w:tcMar>
            <w:vAlign w:val="top"/>
          </w:tcPr>
          <w:p w:rsidR="23D1B782" w:rsidP="23D1B782" w:rsidRDefault="23D1B782" w14:paraId="7B03F312" w14:textId="32DCEA2A">
            <w:pPr>
              <w:bidi w:val="0"/>
              <w:spacing w:before="0" w:beforeAutospacing="off" w:after="0" w:afterAutospacing="off"/>
              <w:jc w:val="center"/>
            </w:pPr>
            <w:r w:rsidRPr="23D1B782" w:rsidR="23D1B782">
              <w:rPr>
                <w:rFonts w:ascii="Times New Roman" w:hAnsi="Times New Roman" w:eastAsia="Times New Roman" w:cs="Times New Roman"/>
                <w:b w:val="1"/>
                <w:bCs w:val="1"/>
                <w:sz w:val="24"/>
                <w:szCs w:val="24"/>
              </w:rPr>
              <w:t xml:space="preserve"> </w:t>
            </w:r>
          </w:p>
        </w:tc>
        <w:tc>
          <w:tcPr>
            <w:tcW w:w="52" w:type="dxa"/>
            <w:tcMar>
              <w:top w:w="15" w:type="dxa"/>
              <w:left w:w="15" w:type="dxa"/>
              <w:bottom w:w="15" w:type="dxa"/>
              <w:right w:w="15" w:type="dxa"/>
            </w:tcMar>
            <w:vAlign w:val="top"/>
          </w:tcPr>
          <w:p w:rsidR="23D1B782" w:rsidP="23D1B782" w:rsidRDefault="23D1B782" w14:paraId="16233B59" w14:textId="48128CF5">
            <w:pPr>
              <w:bidi w:val="0"/>
              <w:spacing w:before="0" w:beforeAutospacing="off" w:after="0" w:afterAutospacing="off"/>
              <w:jc w:val="center"/>
            </w:pPr>
            <w:r w:rsidRPr="23D1B782" w:rsidR="23D1B782">
              <w:rPr>
                <w:rFonts w:ascii="Times New Roman" w:hAnsi="Times New Roman" w:eastAsia="Times New Roman" w:cs="Times New Roman"/>
                <w:b w:val="1"/>
                <w:bCs w:val="1"/>
                <w:sz w:val="24"/>
                <w:szCs w:val="24"/>
              </w:rPr>
              <w:t xml:space="preserve"> </w:t>
            </w:r>
          </w:p>
        </w:tc>
        <w:tc>
          <w:tcPr>
            <w:tcW w:w="52" w:type="dxa"/>
            <w:tcMar>
              <w:top w:w="15" w:type="dxa"/>
              <w:left w:w="15" w:type="dxa"/>
              <w:bottom w:w="15" w:type="dxa"/>
              <w:right w:w="15" w:type="dxa"/>
            </w:tcMar>
            <w:vAlign w:val="top"/>
          </w:tcPr>
          <w:p w:rsidR="23D1B782" w:rsidP="23D1B782" w:rsidRDefault="23D1B782" w14:paraId="70D20E2F" w14:textId="0B88CA41">
            <w:pPr>
              <w:bidi w:val="0"/>
              <w:spacing w:before="0" w:beforeAutospacing="off" w:after="0" w:afterAutospacing="off"/>
              <w:jc w:val="center"/>
            </w:pPr>
            <w:r w:rsidRPr="23D1B782" w:rsidR="23D1B782">
              <w:rPr>
                <w:rFonts w:ascii="Times New Roman" w:hAnsi="Times New Roman" w:eastAsia="Times New Roman" w:cs="Times New Roman"/>
                <w:b w:val="1"/>
                <w:bCs w:val="1"/>
                <w:sz w:val="24"/>
                <w:szCs w:val="24"/>
              </w:rPr>
              <w:t xml:space="preserve"> </w:t>
            </w:r>
          </w:p>
        </w:tc>
        <w:tc>
          <w:tcPr>
            <w:tcW w:w="52" w:type="dxa"/>
            <w:tcMar>
              <w:top w:w="15" w:type="dxa"/>
              <w:left w:w="15" w:type="dxa"/>
              <w:bottom w:w="15" w:type="dxa"/>
              <w:right w:w="15" w:type="dxa"/>
            </w:tcMar>
            <w:vAlign w:val="top"/>
          </w:tcPr>
          <w:p w:rsidR="23D1B782" w:rsidP="23D1B782" w:rsidRDefault="23D1B782" w14:paraId="7D42A593" w14:textId="2CCDD4AE">
            <w:pPr>
              <w:bidi w:val="0"/>
              <w:spacing w:before="0" w:beforeAutospacing="off" w:after="0" w:afterAutospacing="off"/>
              <w:jc w:val="center"/>
            </w:pPr>
            <w:r w:rsidRPr="23D1B782" w:rsidR="23D1B782">
              <w:rPr>
                <w:rFonts w:ascii="Times New Roman" w:hAnsi="Times New Roman" w:eastAsia="Times New Roman" w:cs="Times New Roman"/>
                <w:b w:val="1"/>
                <w:bCs w:val="1"/>
                <w:sz w:val="24"/>
                <w:szCs w:val="24"/>
              </w:rPr>
              <w:t xml:space="preserve"> </w:t>
            </w:r>
          </w:p>
        </w:tc>
        <w:tc>
          <w:tcPr>
            <w:tcW w:w="52" w:type="dxa"/>
            <w:tcMar>
              <w:top w:w="15" w:type="dxa"/>
              <w:left w:w="15" w:type="dxa"/>
              <w:bottom w:w="15" w:type="dxa"/>
              <w:right w:w="15" w:type="dxa"/>
            </w:tcMar>
            <w:vAlign w:val="top"/>
          </w:tcPr>
          <w:p w:rsidR="23D1B782" w:rsidP="23D1B782" w:rsidRDefault="23D1B782" w14:paraId="2E5F063B" w14:textId="77BA6C94">
            <w:pPr>
              <w:bidi w:val="0"/>
              <w:spacing w:before="0" w:beforeAutospacing="off" w:after="0" w:afterAutospacing="off"/>
              <w:jc w:val="center"/>
            </w:pPr>
            <w:r w:rsidRPr="23D1B782" w:rsidR="23D1B782">
              <w:rPr>
                <w:rFonts w:ascii="Times New Roman" w:hAnsi="Times New Roman" w:eastAsia="Times New Roman" w:cs="Times New Roman"/>
                <w:b w:val="1"/>
                <w:bCs w:val="1"/>
                <w:sz w:val="24"/>
                <w:szCs w:val="24"/>
              </w:rPr>
              <w:t xml:space="preserve"> </w:t>
            </w:r>
          </w:p>
        </w:tc>
        <w:tc>
          <w:tcPr>
            <w:tcW w:w="52" w:type="dxa"/>
            <w:tcMar>
              <w:top w:w="15" w:type="dxa"/>
              <w:left w:w="15" w:type="dxa"/>
              <w:bottom w:w="15" w:type="dxa"/>
              <w:right w:w="15" w:type="dxa"/>
            </w:tcMar>
            <w:vAlign w:val="top"/>
          </w:tcPr>
          <w:p w:rsidR="23D1B782" w:rsidP="23D1B782" w:rsidRDefault="23D1B782" w14:paraId="371FA90C" w14:textId="1ADE6628">
            <w:pPr>
              <w:bidi w:val="0"/>
              <w:spacing w:before="0" w:beforeAutospacing="off" w:after="0" w:afterAutospacing="off"/>
              <w:jc w:val="center"/>
            </w:pPr>
            <w:r w:rsidRPr="23D1B782" w:rsidR="23D1B782">
              <w:rPr>
                <w:rFonts w:ascii="Times New Roman" w:hAnsi="Times New Roman" w:eastAsia="Times New Roman" w:cs="Times New Roman"/>
                <w:b w:val="1"/>
                <w:bCs w:val="1"/>
                <w:sz w:val="24"/>
                <w:szCs w:val="24"/>
              </w:rPr>
              <w:t xml:space="preserve"> </w:t>
            </w:r>
          </w:p>
        </w:tc>
        <w:tc>
          <w:tcPr>
            <w:tcW w:w="165" w:type="dxa"/>
            <w:tcMar>
              <w:top w:w="15" w:type="dxa"/>
              <w:left w:w="15" w:type="dxa"/>
              <w:bottom w:w="15" w:type="dxa"/>
              <w:right w:w="15" w:type="dxa"/>
            </w:tcMar>
            <w:vAlign w:val="top"/>
          </w:tcPr>
          <w:p w:rsidR="23D1B782" w:rsidP="23D1B782" w:rsidRDefault="23D1B782" w14:paraId="4BB868BC" w14:textId="6BD5D130">
            <w:pPr>
              <w:bidi w:val="0"/>
              <w:spacing w:before="0" w:beforeAutospacing="off" w:after="0" w:afterAutospacing="off"/>
              <w:jc w:val="center"/>
            </w:pPr>
            <w:r w:rsidRPr="23D1B782" w:rsidR="23D1B782">
              <w:rPr>
                <w:rFonts w:ascii="Times New Roman" w:hAnsi="Times New Roman" w:eastAsia="Times New Roman" w:cs="Times New Roman"/>
                <w:b w:val="1"/>
                <w:bCs w:val="1"/>
                <w:sz w:val="24"/>
                <w:szCs w:val="24"/>
              </w:rPr>
              <w:t xml:space="preserve"> </w:t>
            </w:r>
          </w:p>
        </w:tc>
        <w:tc>
          <w:tcPr>
            <w:tcW w:w="2475" w:type="dxa"/>
            <w:tcMar>
              <w:top w:w="15" w:type="dxa"/>
              <w:left w:w="15" w:type="dxa"/>
              <w:bottom w:w="15" w:type="dxa"/>
              <w:right w:w="15" w:type="dxa"/>
            </w:tcMar>
            <w:vAlign w:val="center"/>
          </w:tcPr>
          <w:p w:rsidR="23D1B782" w:rsidP="23D1B782" w:rsidRDefault="23D1B782" w14:paraId="248E7A0F" w14:textId="4F7A618A">
            <w:pPr>
              <w:bidi w:val="0"/>
              <w:spacing w:before="0" w:beforeAutospacing="off" w:after="0" w:afterAutospacing="off"/>
              <w:jc w:val="center"/>
            </w:pPr>
            <w:r w:rsidRPr="23D1B782" w:rsidR="23D1B782">
              <w:rPr>
                <w:rFonts w:ascii="Times New Roman" w:hAnsi="Times New Roman" w:eastAsia="Times New Roman" w:cs="Times New Roman"/>
                <w:b w:val="1"/>
                <w:bCs w:val="1"/>
                <w:sz w:val="24"/>
                <w:szCs w:val="24"/>
              </w:rPr>
              <w:t>Test Case</w:t>
            </w:r>
          </w:p>
        </w:tc>
        <w:tc>
          <w:tcPr>
            <w:tcW w:w="3439" w:type="dxa"/>
            <w:tcMar>
              <w:top w:w="15" w:type="dxa"/>
              <w:left w:w="15" w:type="dxa"/>
              <w:bottom w:w="15" w:type="dxa"/>
              <w:right w:w="15" w:type="dxa"/>
            </w:tcMar>
            <w:vAlign w:val="center"/>
          </w:tcPr>
          <w:p w:rsidR="23D1B782" w:rsidP="23D1B782" w:rsidRDefault="23D1B782" w14:paraId="0ABD639F" w14:textId="24B3B870">
            <w:pPr>
              <w:bidi w:val="0"/>
              <w:spacing w:before="0" w:beforeAutospacing="off" w:after="0" w:afterAutospacing="off"/>
              <w:jc w:val="center"/>
            </w:pPr>
            <w:r w:rsidRPr="23D1B782" w:rsidR="23D1B782">
              <w:rPr>
                <w:rFonts w:ascii="Times New Roman" w:hAnsi="Times New Roman" w:eastAsia="Times New Roman" w:cs="Times New Roman"/>
                <w:b w:val="1"/>
                <w:bCs w:val="1"/>
                <w:sz w:val="24"/>
                <w:szCs w:val="24"/>
              </w:rPr>
              <w:t>Expected Result</w:t>
            </w:r>
          </w:p>
        </w:tc>
        <w:tc>
          <w:tcPr>
            <w:tcW w:w="1776" w:type="dxa"/>
            <w:tcMar>
              <w:top w:w="15" w:type="dxa"/>
              <w:left w:w="15" w:type="dxa"/>
              <w:bottom w:w="15" w:type="dxa"/>
              <w:right w:w="15" w:type="dxa"/>
            </w:tcMar>
            <w:vAlign w:val="center"/>
          </w:tcPr>
          <w:p w:rsidR="23D1B782" w:rsidP="23D1B782" w:rsidRDefault="23D1B782" w14:paraId="7D4C6324" w14:textId="5FE70E76">
            <w:pPr>
              <w:bidi w:val="0"/>
              <w:spacing w:before="0" w:beforeAutospacing="off" w:after="0" w:afterAutospacing="off"/>
              <w:jc w:val="center"/>
            </w:pPr>
            <w:r w:rsidRPr="23D1B782" w:rsidR="23D1B782">
              <w:rPr>
                <w:rFonts w:ascii="Times New Roman" w:hAnsi="Times New Roman" w:eastAsia="Times New Roman" w:cs="Times New Roman"/>
                <w:b w:val="1"/>
                <w:bCs w:val="1"/>
                <w:sz w:val="24"/>
                <w:szCs w:val="24"/>
              </w:rPr>
              <w:t>Actual Result</w:t>
            </w:r>
          </w:p>
        </w:tc>
        <w:tc>
          <w:tcPr>
            <w:tcW w:w="1307" w:type="dxa"/>
            <w:tcMar>
              <w:top w:w="15" w:type="dxa"/>
              <w:left w:w="15" w:type="dxa"/>
              <w:bottom w:w="15" w:type="dxa"/>
              <w:right w:w="15" w:type="dxa"/>
            </w:tcMar>
            <w:vAlign w:val="center"/>
          </w:tcPr>
          <w:p w:rsidR="23D1B782" w:rsidP="23D1B782" w:rsidRDefault="23D1B782" w14:paraId="79577E28" w14:textId="222A7DC9">
            <w:pPr>
              <w:bidi w:val="0"/>
              <w:spacing w:before="0" w:beforeAutospacing="off" w:after="0" w:afterAutospacing="off"/>
              <w:jc w:val="center"/>
            </w:pPr>
            <w:r w:rsidRPr="23D1B782" w:rsidR="23D1B782">
              <w:rPr>
                <w:rFonts w:ascii="Times New Roman" w:hAnsi="Times New Roman" w:eastAsia="Times New Roman" w:cs="Times New Roman"/>
                <w:b w:val="1"/>
                <w:bCs w:val="1"/>
                <w:sz w:val="24"/>
                <w:szCs w:val="24"/>
              </w:rPr>
              <w:t>Status</w:t>
            </w:r>
          </w:p>
        </w:tc>
        <w:tc>
          <w:tcPr>
            <w:tcW w:w="52" w:type="dxa"/>
            <w:tcMar>
              <w:top w:w="15" w:type="dxa"/>
              <w:left w:w="15" w:type="dxa"/>
              <w:bottom w:w="15" w:type="dxa"/>
              <w:right w:w="15" w:type="dxa"/>
            </w:tcMar>
            <w:vAlign w:val="top"/>
          </w:tcPr>
          <w:p w:rsidR="23D1B782" w:rsidP="23D1B782" w:rsidRDefault="23D1B782" w14:paraId="14AE989D" w14:textId="3C329978">
            <w:pPr>
              <w:bidi w:val="0"/>
              <w:spacing w:before="0" w:beforeAutospacing="off" w:after="0" w:afterAutospacing="off"/>
              <w:jc w:val="center"/>
            </w:pPr>
            <w:r w:rsidRPr="23D1B782" w:rsidR="23D1B782">
              <w:rPr>
                <w:rFonts w:ascii="Times New Roman" w:hAnsi="Times New Roman" w:eastAsia="Times New Roman" w:cs="Times New Roman"/>
                <w:b w:val="1"/>
                <w:bCs w:val="1"/>
                <w:sz w:val="24"/>
                <w:szCs w:val="24"/>
              </w:rPr>
              <w:t xml:space="preserve"> </w:t>
            </w:r>
          </w:p>
        </w:tc>
        <w:tc>
          <w:tcPr>
            <w:tcW w:w="52" w:type="dxa"/>
            <w:tcMar>
              <w:top w:w="15" w:type="dxa"/>
              <w:left w:w="15" w:type="dxa"/>
              <w:bottom w:w="15" w:type="dxa"/>
              <w:right w:w="15" w:type="dxa"/>
            </w:tcMar>
            <w:vAlign w:val="top"/>
          </w:tcPr>
          <w:p w:rsidR="23D1B782" w:rsidP="23D1B782" w:rsidRDefault="23D1B782" w14:paraId="4CB42AA1" w14:textId="150C172B">
            <w:pPr>
              <w:bidi w:val="0"/>
              <w:spacing w:before="0" w:beforeAutospacing="off" w:after="0" w:afterAutospacing="off"/>
              <w:jc w:val="center"/>
            </w:pPr>
            <w:r w:rsidRPr="23D1B782" w:rsidR="23D1B782">
              <w:rPr>
                <w:rFonts w:ascii="Times New Roman" w:hAnsi="Times New Roman" w:eastAsia="Times New Roman" w:cs="Times New Roman"/>
                <w:b w:val="1"/>
                <w:bCs w:val="1"/>
                <w:sz w:val="24"/>
                <w:szCs w:val="24"/>
              </w:rPr>
              <w:t xml:space="preserve"> </w:t>
            </w:r>
          </w:p>
        </w:tc>
        <w:tc>
          <w:tcPr>
            <w:tcW w:w="52" w:type="dxa"/>
            <w:tcMar>
              <w:top w:w="15" w:type="dxa"/>
              <w:left w:w="15" w:type="dxa"/>
              <w:bottom w:w="15" w:type="dxa"/>
              <w:right w:w="15" w:type="dxa"/>
            </w:tcMar>
            <w:vAlign w:val="top"/>
          </w:tcPr>
          <w:p w:rsidR="23D1B782" w:rsidP="23D1B782" w:rsidRDefault="23D1B782" w14:paraId="73BFB523" w14:textId="5571D913">
            <w:pPr>
              <w:bidi w:val="0"/>
              <w:spacing w:before="0" w:beforeAutospacing="off" w:after="0" w:afterAutospacing="off"/>
              <w:jc w:val="center"/>
            </w:pPr>
            <w:r w:rsidRPr="23D1B782" w:rsidR="23D1B782">
              <w:rPr>
                <w:rFonts w:ascii="Times New Roman" w:hAnsi="Times New Roman" w:eastAsia="Times New Roman" w:cs="Times New Roman"/>
                <w:b w:val="1"/>
                <w:bCs w:val="1"/>
                <w:sz w:val="24"/>
                <w:szCs w:val="24"/>
              </w:rPr>
              <w:t xml:space="preserve"> </w:t>
            </w:r>
          </w:p>
        </w:tc>
        <w:tc>
          <w:tcPr>
            <w:tcW w:w="52" w:type="dxa"/>
            <w:tcMar>
              <w:top w:w="15" w:type="dxa"/>
              <w:left w:w="15" w:type="dxa"/>
              <w:bottom w:w="15" w:type="dxa"/>
              <w:right w:w="15" w:type="dxa"/>
            </w:tcMar>
            <w:vAlign w:val="top"/>
          </w:tcPr>
          <w:p w:rsidR="23D1B782" w:rsidP="23D1B782" w:rsidRDefault="23D1B782" w14:paraId="2400DB5B" w14:textId="4E420071">
            <w:pPr>
              <w:bidi w:val="0"/>
              <w:spacing w:before="0" w:beforeAutospacing="off" w:after="0" w:afterAutospacing="off"/>
              <w:jc w:val="center"/>
            </w:pPr>
            <w:r w:rsidRPr="23D1B782" w:rsidR="23D1B782">
              <w:rPr>
                <w:rFonts w:ascii="Times New Roman" w:hAnsi="Times New Roman" w:eastAsia="Times New Roman" w:cs="Times New Roman"/>
                <w:b w:val="1"/>
                <w:bCs w:val="1"/>
                <w:sz w:val="24"/>
                <w:szCs w:val="24"/>
              </w:rPr>
              <w:t xml:space="preserve"> </w:t>
            </w:r>
          </w:p>
        </w:tc>
      </w:tr>
      <w:tr w:rsidR="23D1B782" w:rsidTr="23D1B782" w14:paraId="5DBB4A2B">
        <w:trPr>
          <w:trHeight w:val="300"/>
        </w:trPr>
        <w:tc>
          <w:tcPr>
            <w:tcW w:w="52" w:type="dxa"/>
            <w:tcMar>
              <w:top w:w="15" w:type="dxa"/>
              <w:left w:w="15" w:type="dxa"/>
              <w:bottom w:w="15" w:type="dxa"/>
              <w:right w:w="15" w:type="dxa"/>
            </w:tcMar>
            <w:vAlign w:val="top"/>
          </w:tcPr>
          <w:p w:rsidR="23D1B782" w:rsidP="23D1B782" w:rsidRDefault="23D1B782" w14:paraId="74D7460A" w14:textId="2DD51222">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4E5CD99C" w14:textId="15B32E59">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26EF825A" w14:textId="0A3FB117">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60317BD9" w14:textId="1061D6DF">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6616AA04" w14:textId="7D2BABA3">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0869D98B" w14:textId="558E4434">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458193CD" w14:textId="556874CA">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165" w:type="dxa"/>
            <w:tcMar>
              <w:top w:w="15" w:type="dxa"/>
              <w:left w:w="15" w:type="dxa"/>
              <w:bottom w:w="15" w:type="dxa"/>
              <w:right w:w="15" w:type="dxa"/>
            </w:tcMar>
            <w:vAlign w:val="top"/>
          </w:tcPr>
          <w:p w:rsidR="23D1B782" w:rsidP="23D1B782" w:rsidRDefault="23D1B782" w14:paraId="2A7F0BD1" w14:textId="6BE3D9E6">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2475" w:type="dxa"/>
            <w:tcMar>
              <w:top w:w="15" w:type="dxa"/>
              <w:left w:w="15" w:type="dxa"/>
              <w:bottom w:w="15" w:type="dxa"/>
              <w:right w:w="15" w:type="dxa"/>
            </w:tcMar>
            <w:vAlign w:val="center"/>
          </w:tcPr>
          <w:p w:rsidR="23D1B782" w:rsidP="23D1B782" w:rsidRDefault="23D1B782" w14:paraId="1806DDA4" w14:textId="344D189E">
            <w:pPr>
              <w:bidi w:val="0"/>
              <w:spacing w:before="0" w:beforeAutospacing="off" w:after="0" w:afterAutospacing="off"/>
            </w:pPr>
            <w:r w:rsidRPr="23D1B782" w:rsidR="23D1B782">
              <w:rPr>
                <w:rFonts w:ascii="Times New Roman" w:hAnsi="Times New Roman" w:eastAsia="Times New Roman" w:cs="Times New Roman"/>
                <w:sz w:val="24"/>
                <w:szCs w:val="24"/>
              </w:rPr>
              <w:t>Login with valid credentials</w:t>
            </w:r>
          </w:p>
        </w:tc>
        <w:tc>
          <w:tcPr>
            <w:tcW w:w="3439" w:type="dxa"/>
            <w:tcMar>
              <w:top w:w="15" w:type="dxa"/>
              <w:left w:w="15" w:type="dxa"/>
              <w:bottom w:w="15" w:type="dxa"/>
              <w:right w:w="15" w:type="dxa"/>
            </w:tcMar>
            <w:vAlign w:val="center"/>
          </w:tcPr>
          <w:p w:rsidR="23D1B782" w:rsidP="23D1B782" w:rsidRDefault="23D1B782" w14:paraId="0A88D886" w14:textId="2B6DC3D8">
            <w:pPr>
              <w:bidi w:val="0"/>
              <w:spacing w:before="0" w:beforeAutospacing="off" w:after="0" w:afterAutospacing="off"/>
            </w:pPr>
            <w:r w:rsidRPr="23D1B782" w:rsidR="23D1B782">
              <w:rPr>
                <w:rFonts w:ascii="Times New Roman" w:hAnsi="Times New Roman" w:eastAsia="Times New Roman" w:cs="Times New Roman"/>
                <w:sz w:val="24"/>
                <w:szCs w:val="24"/>
              </w:rPr>
              <w:t>Redirect to dashboard</w:t>
            </w:r>
          </w:p>
        </w:tc>
        <w:tc>
          <w:tcPr>
            <w:tcW w:w="1776" w:type="dxa"/>
            <w:tcMar>
              <w:top w:w="15" w:type="dxa"/>
              <w:left w:w="15" w:type="dxa"/>
              <w:bottom w:w="15" w:type="dxa"/>
              <w:right w:w="15" w:type="dxa"/>
            </w:tcMar>
            <w:vAlign w:val="center"/>
          </w:tcPr>
          <w:p w:rsidR="23D1B782" w:rsidP="23D1B782" w:rsidRDefault="23D1B782" w14:paraId="42C9E745" w14:textId="5BC1EB16">
            <w:pPr>
              <w:bidi w:val="0"/>
              <w:spacing w:before="0" w:beforeAutospacing="off" w:after="0" w:afterAutospacing="off"/>
            </w:pPr>
            <w:r w:rsidRPr="23D1B782" w:rsidR="23D1B782">
              <w:rPr>
                <w:rFonts w:ascii="Times New Roman" w:hAnsi="Times New Roman" w:eastAsia="Times New Roman" w:cs="Times New Roman"/>
                <w:sz w:val="24"/>
                <w:szCs w:val="24"/>
              </w:rPr>
              <w:t>Redirects correctly</w:t>
            </w:r>
          </w:p>
        </w:tc>
        <w:tc>
          <w:tcPr>
            <w:tcW w:w="1307" w:type="dxa"/>
            <w:tcMar>
              <w:top w:w="15" w:type="dxa"/>
              <w:left w:w="15" w:type="dxa"/>
              <w:bottom w:w="15" w:type="dxa"/>
              <w:right w:w="15" w:type="dxa"/>
            </w:tcMar>
            <w:vAlign w:val="center"/>
          </w:tcPr>
          <w:p w:rsidR="23D1B782" w:rsidP="23D1B782" w:rsidRDefault="23D1B782" w14:paraId="12F6F513" w14:textId="5893ED60">
            <w:pPr>
              <w:bidi w:val="0"/>
              <w:spacing w:before="0" w:beforeAutospacing="off" w:after="0" w:afterAutospacing="off"/>
            </w:pPr>
            <w:r w:rsidRPr="23D1B782" w:rsidR="23D1B782">
              <w:rPr>
                <w:rFonts w:ascii="Times New Roman" w:hAnsi="Times New Roman" w:eastAsia="Times New Roman" w:cs="Times New Roman"/>
                <w:sz w:val="24"/>
                <w:szCs w:val="24"/>
              </w:rPr>
              <w:t>Passed</w:t>
            </w:r>
          </w:p>
        </w:tc>
        <w:tc>
          <w:tcPr>
            <w:tcW w:w="52" w:type="dxa"/>
            <w:tcMar>
              <w:top w:w="15" w:type="dxa"/>
              <w:left w:w="15" w:type="dxa"/>
              <w:bottom w:w="15" w:type="dxa"/>
              <w:right w:w="15" w:type="dxa"/>
            </w:tcMar>
            <w:vAlign w:val="top"/>
          </w:tcPr>
          <w:p w:rsidR="23D1B782" w:rsidP="23D1B782" w:rsidRDefault="23D1B782" w14:paraId="120DDD5B" w14:textId="2103914D">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369A651A" w14:textId="45C07C13">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7C079CD1" w14:textId="02501ABD">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52C622D3" w14:textId="6F394149">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r>
      <w:tr w:rsidR="23D1B782" w:rsidTr="23D1B782" w14:paraId="3AAC2E8F">
        <w:trPr>
          <w:trHeight w:val="300"/>
        </w:trPr>
        <w:tc>
          <w:tcPr>
            <w:tcW w:w="52" w:type="dxa"/>
            <w:tcMar>
              <w:top w:w="15" w:type="dxa"/>
              <w:left w:w="15" w:type="dxa"/>
              <w:bottom w:w="15" w:type="dxa"/>
              <w:right w:w="15" w:type="dxa"/>
            </w:tcMar>
            <w:vAlign w:val="top"/>
          </w:tcPr>
          <w:p w:rsidR="23D1B782" w:rsidP="23D1B782" w:rsidRDefault="23D1B782" w14:paraId="500133FA" w14:textId="28A45449">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098DC49A" w14:textId="0CBA5E81">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42EC619B" w14:textId="6218EA99">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27773ADA" w14:textId="7FDC6F1C">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305BB738" w14:textId="5630FEBC">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118598C8" w14:textId="655EF672">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3ED2A54B" w14:textId="1D1E432D">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165" w:type="dxa"/>
            <w:tcMar>
              <w:top w:w="15" w:type="dxa"/>
              <w:left w:w="15" w:type="dxa"/>
              <w:bottom w:w="15" w:type="dxa"/>
              <w:right w:w="15" w:type="dxa"/>
            </w:tcMar>
            <w:vAlign w:val="top"/>
          </w:tcPr>
          <w:p w:rsidR="23D1B782" w:rsidP="23D1B782" w:rsidRDefault="23D1B782" w14:paraId="32CDDE86" w14:textId="53D92B0A">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2475" w:type="dxa"/>
            <w:tcMar>
              <w:top w:w="15" w:type="dxa"/>
              <w:left w:w="15" w:type="dxa"/>
              <w:bottom w:w="15" w:type="dxa"/>
              <w:right w:w="15" w:type="dxa"/>
            </w:tcMar>
            <w:vAlign w:val="center"/>
          </w:tcPr>
          <w:p w:rsidR="23D1B782" w:rsidP="23D1B782" w:rsidRDefault="23D1B782" w14:paraId="3A39DDEB" w14:textId="38E1D34D">
            <w:pPr>
              <w:bidi w:val="0"/>
              <w:spacing w:before="0" w:beforeAutospacing="off" w:after="0" w:afterAutospacing="off"/>
            </w:pPr>
            <w:r w:rsidRPr="23D1B782" w:rsidR="23D1B782">
              <w:rPr>
                <w:rFonts w:ascii="Times New Roman" w:hAnsi="Times New Roman" w:eastAsia="Times New Roman" w:cs="Times New Roman"/>
                <w:sz w:val="24"/>
                <w:szCs w:val="24"/>
              </w:rPr>
              <w:t>Search for a hotel in New York</w:t>
            </w:r>
          </w:p>
        </w:tc>
        <w:tc>
          <w:tcPr>
            <w:tcW w:w="3439" w:type="dxa"/>
            <w:tcMar>
              <w:top w:w="15" w:type="dxa"/>
              <w:left w:w="15" w:type="dxa"/>
              <w:bottom w:w="15" w:type="dxa"/>
              <w:right w:w="15" w:type="dxa"/>
            </w:tcMar>
            <w:vAlign w:val="center"/>
          </w:tcPr>
          <w:p w:rsidR="23D1B782" w:rsidP="23D1B782" w:rsidRDefault="23D1B782" w14:paraId="0B7A1153" w14:textId="30EE9550">
            <w:pPr>
              <w:bidi w:val="0"/>
              <w:spacing w:before="0" w:beforeAutospacing="off" w:after="0" w:afterAutospacing="off"/>
            </w:pPr>
            <w:r w:rsidRPr="23D1B782" w:rsidR="23D1B782">
              <w:rPr>
                <w:rFonts w:ascii="Times New Roman" w:hAnsi="Times New Roman" w:eastAsia="Times New Roman" w:cs="Times New Roman"/>
                <w:sz w:val="24"/>
                <w:szCs w:val="24"/>
              </w:rPr>
              <w:t>List of hotels should appear</w:t>
            </w:r>
          </w:p>
        </w:tc>
        <w:tc>
          <w:tcPr>
            <w:tcW w:w="1776" w:type="dxa"/>
            <w:tcMar>
              <w:top w:w="15" w:type="dxa"/>
              <w:left w:w="15" w:type="dxa"/>
              <w:bottom w:w="15" w:type="dxa"/>
              <w:right w:w="15" w:type="dxa"/>
            </w:tcMar>
            <w:vAlign w:val="center"/>
          </w:tcPr>
          <w:p w:rsidR="23D1B782" w:rsidP="23D1B782" w:rsidRDefault="23D1B782" w14:paraId="5717D6FE" w14:textId="74244FEE">
            <w:pPr>
              <w:bidi w:val="0"/>
              <w:spacing w:before="0" w:beforeAutospacing="off" w:after="0" w:afterAutospacing="off"/>
            </w:pPr>
            <w:r w:rsidRPr="23D1B782" w:rsidR="23D1B782">
              <w:rPr>
                <w:rFonts w:ascii="Times New Roman" w:hAnsi="Times New Roman" w:eastAsia="Times New Roman" w:cs="Times New Roman"/>
                <w:sz w:val="24"/>
                <w:szCs w:val="24"/>
              </w:rPr>
              <w:t>Page loads slowly</w:t>
            </w:r>
          </w:p>
        </w:tc>
        <w:tc>
          <w:tcPr>
            <w:tcW w:w="1307" w:type="dxa"/>
            <w:tcMar>
              <w:top w:w="15" w:type="dxa"/>
              <w:left w:w="15" w:type="dxa"/>
              <w:bottom w:w="15" w:type="dxa"/>
              <w:right w:w="15" w:type="dxa"/>
            </w:tcMar>
            <w:vAlign w:val="center"/>
          </w:tcPr>
          <w:p w:rsidR="23D1B782" w:rsidP="23D1B782" w:rsidRDefault="23D1B782" w14:paraId="3E853DF8" w14:textId="14F4B365">
            <w:pPr>
              <w:bidi w:val="0"/>
              <w:spacing w:before="0" w:beforeAutospacing="off" w:after="0" w:afterAutospacing="off"/>
            </w:pPr>
            <w:r w:rsidRPr="23D1B782" w:rsidR="23D1B782">
              <w:rPr>
                <w:rFonts w:ascii="Times New Roman" w:hAnsi="Times New Roman" w:eastAsia="Times New Roman" w:cs="Times New Roman"/>
                <w:sz w:val="24"/>
                <w:szCs w:val="24"/>
              </w:rPr>
              <w:t>Failed</w:t>
            </w:r>
          </w:p>
        </w:tc>
        <w:tc>
          <w:tcPr>
            <w:tcW w:w="52" w:type="dxa"/>
            <w:tcMar>
              <w:top w:w="15" w:type="dxa"/>
              <w:left w:w="15" w:type="dxa"/>
              <w:bottom w:w="15" w:type="dxa"/>
              <w:right w:w="15" w:type="dxa"/>
            </w:tcMar>
            <w:vAlign w:val="top"/>
          </w:tcPr>
          <w:p w:rsidR="23D1B782" w:rsidP="23D1B782" w:rsidRDefault="23D1B782" w14:paraId="727CFB32" w14:textId="58593FFA">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6B4592EA" w14:textId="577F807E">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61348D49" w14:textId="039FEEBE">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48E3947D" w14:textId="0A2FCD47">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r>
      <w:tr w:rsidR="23D1B782" w:rsidTr="23D1B782" w14:paraId="402C534E">
        <w:trPr>
          <w:trHeight w:val="300"/>
        </w:trPr>
        <w:tc>
          <w:tcPr>
            <w:tcW w:w="52" w:type="dxa"/>
            <w:tcMar>
              <w:top w:w="15" w:type="dxa"/>
              <w:left w:w="15" w:type="dxa"/>
              <w:bottom w:w="15" w:type="dxa"/>
              <w:right w:w="15" w:type="dxa"/>
            </w:tcMar>
            <w:vAlign w:val="top"/>
          </w:tcPr>
          <w:p w:rsidR="23D1B782" w:rsidP="23D1B782" w:rsidRDefault="23D1B782" w14:paraId="6307BDD1" w14:textId="52AE8D00">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4D66C876" w14:textId="38A9A10E">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2C85B48B" w14:textId="60C9F7F3">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7C46DD05" w14:textId="0C522ECF">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2024E1E4" w14:textId="7F45B709">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6C3110EA" w14:textId="7525A8A1">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22219300" w14:textId="70A451C2">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165" w:type="dxa"/>
            <w:tcMar>
              <w:top w:w="15" w:type="dxa"/>
              <w:left w:w="15" w:type="dxa"/>
              <w:bottom w:w="15" w:type="dxa"/>
              <w:right w:w="15" w:type="dxa"/>
            </w:tcMar>
            <w:vAlign w:val="top"/>
          </w:tcPr>
          <w:p w:rsidR="23D1B782" w:rsidP="23D1B782" w:rsidRDefault="23D1B782" w14:paraId="7840CCE1" w14:textId="09A8C5E4">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2475" w:type="dxa"/>
            <w:tcMar>
              <w:top w:w="15" w:type="dxa"/>
              <w:left w:w="15" w:type="dxa"/>
              <w:bottom w:w="15" w:type="dxa"/>
              <w:right w:w="15" w:type="dxa"/>
            </w:tcMar>
            <w:vAlign w:val="center"/>
          </w:tcPr>
          <w:p w:rsidR="23D1B782" w:rsidP="23D1B782" w:rsidRDefault="23D1B782" w14:paraId="35269FB1" w14:textId="7892A131">
            <w:pPr>
              <w:bidi w:val="0"/>
              <w:spacing w:before="0" w:beforeAutospacing="off" w:after="0" w:afterAutospacing="off"/>
            </w:pPr>
            <w:r w:rsidRPr="23D1B782" w:rsidR="23D1B782">
              <w:rPr>
                <w:rFonts w:ascii="Times New Roman" w:hAnsi="Times New Roman" w:eastAsia="Times New Roman" w:cs="Times New Roman"/>
                <w:sz w:val="24"/>
                <w:szCs w:val="24"/>
              </w:rPr>
              <w:t>Payment using Visa card</w:t>
            </w:r>
          </w:p>
        </w:tc>
        <w:tc>
          <w:tcPr>
            <w:tcW w:w="3439" w:type="dxa"/>
            <w:tcMar>
              <w:top w:w="15" w:type="dxa"/>
              <w:left w:w="15" w:type="dxa"/>
              <w:bottom w:w="15" w:type="dxa"/>
              <w:right w:w="15" w:type="dxa"/>
            </w:tcMar>
            <w:vAlign w:val="center"/>
          </w:tcPr>
          <w:p w:rsidR="23D1B782" w:rsidP="23D1B782" w:rsidRDefault="23D1B782" w14:paraId="3B7FCB8F" w14:textId="67F6469C">
            <w:pPr>
              <w:bidi w:val="0"/>
              <w:spacing w:before="0" w:beforeAutospacing="off" w:after="0" w:afterAutospacing="off"/>
            </w:pPr>
            <w:r w:rsidRPr="23D1B782" w:rsidR="23D1B782">
              <w:rPr>
                <w:rFonts w:ascii="Times New Roman" w:hAnsi="Times New Roman" w:eastAsia="Times New Roman" w:cs="Times New Roman"/>
                <w:sz w:val="24"/>
                <w:szCs w:val="24"/>
              </w:rPr>
              <w:t>Payment should be successful</w:t>
            </w:r>
          </w:p>
        </w:tc>
        <w:tc>
          <w:tcPr>
            <w:tcW w:w="1776" w:type="dxa"/>
            <w:tcMar>
              <w:top w:w="15" w:type="dxa"/>
              <w:left w:w="15" w:type="dxa"/>
              <w:bottom w:w="15" w:type="dxa"/>
              <w:right w:w="15" w:type="dxa"/>
            </w:tcMar>
            <w:vAlign w:val="center"/>
          </w:tcPr>
          <w:p w:rsidR="23D1B782" w:rsidP="23D1B782" w:rsidRDefault="23D1B782" w14:paraId="169524C9" w14:textId="1D134AB6">
            <w:pPr>
              <w:bidi w:val="0"/>
              <w:spacing w:before="0" w:beforeAutospacing="off" w:after="0" w:afterAutospacing="off"/>
            </w:pPr>
            <w:r w:rsidRPr="23D1B782" w:rsidR="23D1B782">
              <w:rPr>
                <w:rFonts w:ascii="Times New Roman" w:hAnsi="Times New Roman" w:eastAsia="Times New Roman" w:cs="Times New Roman"/>
                <w:sz w:val="24"/>
                <w:szCs w:val="24"/>
              </w:rPr>
              <w:t>Transaction fails with an error</w:t>
            </w:r>
          </w:p>
        </w:tc>
        <w:tc>
          <w:tcPr>
            <w:tcW w:w="1307" w:type="dxa"/>
            <w:tcMar>
              <w:top w:w="15" w:type="dxa"/>
              <w:left w:w="15" w:type="dxa"/>
              <w:bottom w:w="15" w:type="dxa"/>
              <w:right w:w="15" w:type="dxa"/>
            </w:tcMar>
            <w:vAlign w:val="center"/>
          </w:tcPr>
          <w:p w:rsidR="23D1B782" w:rsidP="23D1B782" w:rsidRDefault="23D1B782" w14:paraId="3394D0D3" w14:textId="7E915C42">
            <w:pPr>
              <w:bidi w:val="0"/>
              <w:spacing w:before="0" w:beforeAutospacing="off" w:after="0" w:afterAutospacing="off"/>
            </w:pPr>
            <w:r w:rsidRPr="23D1B782" w:rsidR="23D1B782">
              <w:rPr>
                <w:rFonts w:ascii="Times New Roman" w:hAnsi="Times New Roman" w:eastAsia="Times New Roman" w:cs="Times New Roman"/>
                <w:sz w:val="24"/>
                <w:szCs w:val="24"/>
              </w:rPr>
              <w:t>Failed</w:t>
            </w:r>
          </w:p>
        </w:tc>
        <w:tc>
          <w:tcPr>
            <w:tcW w:w="52" w:type="dxa"/>
            <w:tcMar>
              <w:top w:w="15" w:type="dxa"/>
              <w:left w:w="15" w:type="dxa"/>
              <w:bottom w:w="15" w:type="dxa"/>
              <w:right w:w="15" w:type="dxa"/>
            </w:tcMar>
            <w:vAlign w:val="top"/>
          </w:tcPr>
          <w:p w:rsidR="23D1B782" w:rsidP="23D1B782" w:rsidRDefault="23D1B782" w14:paraId="143965AA" w14:textId="5D294435">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31EC33BE" w14:textId="4D512D41">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240E0C0D" w14:textId="6A2D6E6B">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2F9FEF59" w14:textId="4F2B8E4C">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r>
      <w:tr w:rsidR="23D1B782" w:rsidTr="23D1B782" w14:paraId="0A4195E2">
        <w:trPr>
          <w:trHeight w:val="300"/>
        </w:trPr>
        <w:tc>
          <w:tcPr>
            <w:tcW w:w="52" w:type="dxa"/>
            <w:tcMar>
              <w:top w:w="15" w:type="dxa"/>
              <w:left w:w="15" w:type="dxa"/>
              <w:bottom w:w="15" w:type="dxa"/>
              <w:right w:w="15" w:type="dxa"/>
            </w:tcMar>
            <w:vAlign w:val="top"/>
          </w:tcPr>
          <w:p w:rsidR="23D1B782" w:rsidP="23D1B782" w:rsidRDefault="23D1B782" w14:paraId="04F279DE" w14:textId="4DA62033">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11A88AA7" w14:textId="4FBA4AB4">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6AFAEE41" w14:textId="689A709B">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5FEB7A3B" w14:textId="168BBADC">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37900888" w14:textId="7673E53E">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6E78BA24" w14:textId="55A57F98">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144DD1F7" w14:textId="7F2151CD">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165" w:type="dxa"/>
            <w:tcMar>
              <w:top w:w="15" w:type="dxa"/>
              <w:left w:w="15" w:type="dxa"/>
              <w:bottom w:w="15" w:type="dxa"/>
              <w:right w:w="15" w:type="dxa"/>
            </w:tcMar>
            <w:vAlign w:val="top"/>
          </w:tcPr>
          <w:p w:rsidR="23D1B782" w:rsidP="23D1B782" w:rsidRDefault="23D1B782" w14:paraId="5775157A" w14:textId="59090393">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2475" w:type="dxa"/>
            <w:tcMar>
              <w:top w:w="15" w:type="dxa"/>
              <w:left w:w="15" w:type="dxa"/>
              <w:bottom w:w="15" w:type="dxa"/>
              <w:right w:w="15" w:type="dxa"/>
            </w:tcMar>
            <w:vAlign w:val="center"/>
          </w:tcPr>
          <w:p w:rsidR="23D1B782" w:rsidP="23D1B782" w:rsidRDefault="23D1B782" w14:paraId="79B43C3B" w14:textId="2EEF0DB8">
            <w:pPr>
              <w:bidi w:val="0"/>
              <w:spacing w:before="0" w:beforeAutospacing="off" w:after="0" w:afterAutospacing="off"/>
            </w:pPr>
            <w:r w:rsidRPr="23D1B782" w:rsidR="23D1B782">
              <w:rPr>
                <w:rFonts w:ascii="Times New Roman" w:hAnsi="Times New Roman" w:eastAsia="Times New Roman" w:cs="Times New Roman"/>
                <w:sz w:val="24"/>
                <w:szCs w:val="24"/>
              </w:rPr>
              <w:t>API request to fetch bookings</w:t>
            </w:r>
          </w:p>
        </w:tc>
        <w:tc>
          <w:tcPr>
            <w:tcW w:w="3439" w:type="dxa"/>
            <w:tcMar>
              <w:top w:w="15" w:type="dxa"/>
              <w:left w:w="15" w:type="dxa"/>
              <w:bottom w:w="15" w:type="dxa"/>
              <w:right w:w="15" w:type="dxa"/>
            </w:tcMar>
            <w:vAlign w:val="center"/>
          </w:tcPr>
          <w:p w:rsidR="23D1B782" w:rsidP="23D1B782" w:rsidRDefault="23D1B782" w14:paraId="0F1FC2C2" w14:textId="35F98CB9">
            <w:pPr>
              <w:bidi w:val="0"/>
              <w:spacing w:before="0" w:beforeAutospacing="off" w:after="0" w:afterAutospacing="off"/>
            </w:pPr>
            <w:r w:rsidRPr="23D1B782" w:rsidR="23D1B782">
              <w:rPr>
                <w:rFonts w:ascii="Times New Roman" w:hAnsi="Times New Roman" w:eastAsia="Times New Roman" w:cs="Times New Roman"/>
                <w:sz w:val="24"/>
                <w:szCs w:val="24"/>
              </w:rPr>
              <w:t>API should return a valid JSON response</w:t>
            </w:r>
          </w:p>
        </w:tc>
        <w:tc>
          <w:tcPr>
            <w:tcW w:w="1776" w:type="dxa"/>
            <w:tcMar>
              <w:top w:w="15" w:type="dxa"/>
              <w:left w:w="15" w:type="dxa"/>
              <w:bottom w:w="15" w:type="dxa"/>
              <w:right w:w="15" w:type="dxa"/>
            </w:tcMar>
            <w:vAlign w:val="center"/>
          </w:tcPr>
          <w:p w:rsidR="23D1B782" w:rsidP="23D1B782" w:rsidRDefault="23D1B782" w14:paraId="211C8E8E" w14:textId="78DC590D">
            <w:pPr>
              <w:bidi w:val="0"/>
              <w:spacing w:before="0" w:beforeAutospacing="off" w:after="0" w:afterAutospacing="off"/>
            </w:pPr>
            <w:r w:rsidRPr="23D1B782" w:rsidR="23D1B782">
              <w:rPr>
                <w:rFonts w:ascii="Times New Roman" w:hAnsi="Times New Roman" w:eastAsia="Times New Roman" w:cs="Times New Roman"/>
                <w:sz w:val="24"/>
                <w:szCs w:val="24"/>
              </w:rPr>
              <w:t>Returns HTTP 500 error</w:t>
            </w:r>
          </w:p>
        </w:tc>
        <w:tc>
          <w:tcPr>
            <w:tcW w:w="1307" w:type="dxa"/>
            <w:tcMar>
              <w:top w:w="15" w:type="dxa"/>
              <w:left w:w="15" w:type="dxa"/>
              <w:bottom w:w="15" w:type="dxa"/>
              <w:right w:w="15" w:type="dxa"/>
            </w:tcMar>
            <w:vAlign w:val="center"/>
          </w:tcPr>
          <w:p w:rsidR="23D1B782" w:rsidP="23D1B782" w:rsidRDefault="23D1B782" w14:paraId="747DB030" w14:textId="724B5E15">
            <w:pPr>
              <w:bidi w:val="0"/>
              <w:spacing w:before="0" w:beforeAutospacing="off" w:after="0" w:afterAutospacing="off"/>
            </w:pPr>
            <w:r w:rsidRPr="23D1B782" w:rsidR="23D1B782">
              <w:rPr>
                <w:rFonts w:ascii="Times New Roman" w:hAnsi="Times New Roman" w:eastAsia="Times New Roman" w:cs="Times New Roman"/>
                <w:sz w:val="24"/>
                <w:szCs w:val="24"/>
              </w:rPr>
              <w:t>Failed</w:t>
            </w:r>
          </w:p>
        </w:tc>
        <w:tc>
          <w:tcPr>
            <w:tcW w:w="52" w:type="dxa"/>
            <w:tcMar>
              <w:top w:w="15" w:type="dxa"/>
              <w:left w:w="15" w:type="dxa"/>
              <w:bottom w:w="15" w:type="dxa"/>
              <w:right w:w="15" w:type="dxa"/>
            </w:tcMar>
            <w:vAlign w:val="top"/>
          </w:tcPr>
          <w:p w:rsidR="23D1B782" w:rsidP="23D1B782" w:rsidRDefault="23D1B782" w14:paraId="5F9A7B38" w14:textId="52D3CA05">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322A311B" w14:textId="70D8FE3F">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7D087F1A" w14:textId="5500063D">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c>
          <w:tcPr>
            <w:tcW w:w="52" w:type="dxa"/>
            <w:tcMar>
              <w:top w:w="15" w:type="dxa"/>
              <w:left w:w="15" w:type="dxa"/>
              <w:bottom w:w="15" w:type="dxa"/>
              <w:right w:w="15" w:type="dxa"/>
            </w:tcMar>
            <w:vAlign w:val="top"/>
          </w:tcPr>
          <w:p w:rsidR="23D1B782" w:rsidP="23D1B782" w:rsidRDefault="23D1B782" w14:paraId="0D6F7F3D" w14:textId="134B89EF">
            <w:pPr>
              <w:bidi w:val="0"/>
              <w:spacing w:before="0" w:beforeAutospacing="off" w:after="0" w:afterAutospacing="off"/>
            </w:pPr>
            <w:r w:rsidRPr="23D1B782" w:rsidR="23D1B782">
              <w:rPr>
                <w:rFonts w:ascii="Times New Roman" w:hAnsi="Times New Roman" w:eastAsia="Times New Roman" w:cs="Times New Roman"/>
                <w:sz w:val="24"/>
                <w:szCs w:val="24"/>
              </w:rPr>
              <w:t xml:space="preserve"> </w:t>
            </w:r>
          </w:p>
        </w:tc>
      </w:tr>
    </w:tbl>
    <w:p w:rsidR="23D1B782" w:rsidP="23D1B782" w:rsidRDefault="23D1B782" w14:paraId="1BE08FB2" w14:textId="3AE53049">
      <w:pPr>
        <w:bidi w:val="0"/>
        <w:spacing w:before="0" w:beforeAutospacing="off" w:after="160" w:afterAutospacing="off"/>
        <w:rPr>
          <w:rFonts w:ascii="Times New Roman" w:hAnsi="Times New Roman" w:eastAsia="Times New Roman" w:cs="Times New Roman"/>
          <w:b w:val="1"/>
          <w:bCs w:val="1"/>
          <w:noProof w:val="0"/>
          <w:sz w:val="36"/>
          <w:szCs w:val="36"/>
          <w:lang w:val="en-US"/>
        </w:rPr>
      </w:pPr>
    </w:p>
    <w:p w:rsidR="23D1B782" w:rsidP="23D1B782" w:rsidRDefault="23D1B782" w14:paraId="0AC16D52" w14:textId="5033D2AD">
      <w:pPr>
        <w:pStyle w:val="Normal"/>
        <w:bidi w:val="0"/>
        <w:rPr>
          <w:rFonts w:ascii="Arial" w:hAnsi="Arial" w:eastAsia="Arial" w:asciiTheme="minorBidi" w:hAnsiTheme="minorBidi" w:eastAsiaTheme="minorBidi"/>
        </w:rPr>
      </w:pPr>
    </w:p>
    <w:p w:rsidR="5DD32D40" w:rsidP="5DD32D40" w:rsidRDefault="5DD32D40" w14:paraId="444EA516" w14:textId="6208F9C4">
      <w:pPr>
        <w:bidi w:val="0"/>
        <w:rPr>
          <w:rFonts w:asciiTheme="minorBidi" w:hAnsiTheme="minorBidi" w:eastAsiaTheme="minorBidi"/>
        </w:rPr>
      </w:pPr>
    </w:p>
    <w:p w:rsidR="5DD32D40" w:rsidP="5DD32D40" w:rsidRDefault="5DD32D40" w14:paraId="4AD29BC5" w14:textId="6D689263">
      <w:pPr>
        <w:bidi w:val="0"/>
        <w:rPr>
          <w:rFonts w:asciiTheme="minorBidi" w:hAnsiTheme="minorBidi" w:eastAsiaTheme="minorBidi"/>
        </w:rPr>
      </w:pPr>
    </w:p>
    <w:p w:rsidR="5DD32D40" w:rsidP="23D1B782" w:rsidRDefault="5DD32D40" w14:paraId="492538CD" w14:textId="4EE00071">
      <w:pPr>
        <w:bidi w:val="0"/>
        <w:spacing w:before="0" w:beforeAutospacing="off" w:after="160" w:afterAutospacing="off"/>
      </w:pPr>
      <w:r w:rsidRPr="23D1B782" w:rsidR="23D1B782">
        <w:rPr>
          <w:rFonts w:ascii="Times New Roman" w:hAnsi="Times New Roman" w:eastAsia="Times New Roman" w:cs="Times New Roman"/>
          <w:b w:val="1"/>
          <w:bCs w:val="1"/>
          <w:noProof w:val="0"/>
          <w:sz w:val="36"/>
          <w:szCs w:val="36"/>
          <w:lang w:val="en-US"/>
        </w:rPr>
        <w:t xml:space="preserve"> </w:t>
      </w:r>
      <w:r w:rsidRPr="23D1B782" w:rsidR="23D1B782">
        <w:rPr>
          <w:rFonts w:ascii="Times New Roman" w:hAnsi="Times New Roman" w:eastAsia="Times New Roman" w:cs="Times New Roman"/>
          <w:b w:val="1"/>
          <w:bCs w:val="1"/>
          <w:noProof w:val="0"/>
          <w:sz w:val="32"/>
          <w:szCs w:val="32"/>
          <w:lang w:val="en-US"/>
        </w:rPr>
        <w:t>Bug Detection Rate Calculation</w:t>
      </w:r>
    </w:p>
    <w:p w:rsidR="5DD32D40" w:rsidP="23D1B782" w:rsidRDefault="5DD32D40" w14:paraId="317DAB9D" w14:textId="3611020D">
      <w:pPr>
        <w:bidi w:val="0"/>
        <w:spacing w:before="0" w:beforeAutospacing="off" w:after="160" w:afterAutospacing="off"/>
      </w:pPr>
      <w:r w:rsidRPr="23D1B782" w:rsidR="23D1B782">
        <w:rPr>
          <w:rFonts w:ascii="Times New Roman" w:hAnsi="Times New Roman" w:eastAsia="Times New Roman" w:cs="Times New Roman"/>
          <w:b w:val="1"/>
          <w:bCs w:val="1"/>
          <w:noProof w:val="0"/>
          <w:sz w:val="27"/>
          <w:szCs w:val="27"/>
          <w:lang w:val="en-US"/>
        </w:rPr>
        <w:t xml:space="preserve">  Formula:</w:t>
      </w:r>
    </w:p>
    <w:p w:rsidR="5DD32D40" w:rsidP="23D1B782" w:rsidRDefault="5DD32D40" w14:paraId="2DD8AC86" w14:textId="4BEC4947">
      <w:pPr>
        <w:bidi w:val="0"/>
        <w:spacing w:before="0" w:beforeAutospacing="off" w:after="160" w:afterAutospacing="off"/>
      </w:pPr>
      <w:r w:rsidRPr="23D1B782" w:rsidR="23D1B782">
        <w:rPr>
          <w:rFonts w:ascii="Times New Roman" w:hAnsi="Times New Roman" w:eastAsia="Times New Roman" w:cs="Times New Roman"/>
          <w:b w:val="1"/>
          <w:bCs w:val="1"/>
          <w:noProof w:val="0"/>
          <w:sz w:val="27"/>
          <w:szCs w:val="27"/>
          <w:lang w:val="en-US"/>
        </w:rPr>
        <w:t xml:space="preserve">  Bug Detection Rate=</w:t>
      </w:r>
      <w:r w:rsidRPr="23D1B782" w:rsidR="23D1B782">
        <w:rPr>
          <w:rFonts w:ascii="Calibri" w:hAnsi="Calibri" w:eastAsia="Calibri" w:cs="Calibri"/>
          <w:noProof w:val="0"/>
          <w:sz w:val="22"/>
          <w:szCs w:val="22"/>
          <w:lang w:val="en-US"/>
        </w:rPr>
        <w:t xml:space="preserve">    ( number of Bugs Found)</w:t>
      </w:r>
      <w:r w:rsidRPr="23D1B782" w:rsidR="23D1B782">
        <w:rPr>
          <w:rFonts w:ascii="Calibri" w:hAnsi="Calibri" w:eastAsia="Calibri" w:cs="Calibri"/>
          <w:noProof w:val="0"/>
          <w:sz w:val="22"/>
          <w:szCs w:val="22"/>
          <w:lang w:val="en-US"/>
        </w:rPr>
        <w:t>/(</w:t>
      </w:r>
      <w:r w:rsidRPr="23D1B782" w:rsidR="23D1B782">
        <w:rPr>
          <w:rFonts w:ascii="Calibri" w:hAnsi="Calibri" w:eastAsia="Calibri" w:cs="Calibri"/>
          <w:noProof w:val="0"/>
          <w:sz w:val="22"/>
          <w:szCs w:val="22"/>
          <w:lang w:val="en-US"/>
        </w:rPr>
        <w:t xml:space="preserve">Total Test Cases </w:t>
      </w:r>
      <w:r w:rsidRPr="23D1B782" w:rsidR="23D1B782">
        <w:rPr>
          <w:rFonts w:ascii="Calibri" w:hAnsi="Calibri" w:eastAsia="Calibri" w:cs="Calibri"/>
          <w:noProof w:val="0"/>
          <w:sz w:val="22"/>
          <w:szCs w:val="22"/>
          <w:lang w:val="en-US"/>
        </w:rPr>
        <w:t>Executed) ×</w:t>
      </w:r>
      <w:r w:rsidRPr="23D1B782" w:rsidR="23D1B782">
        <w:rPr>
          <w:rFonts w:ascii="Calibri" w:hAnsi="Calibri" w:eastAsia="Calibri" w:cs="Calibri"/>
          <w:noProof w:val="0"/>
          <w:sz w:val="22"/>
          <w:szCs w:val="22"/>
          <w:lang w:val="en-US"/>
        </w:rPr>
        <w:t>100</w:t>
      </w:r>
    </w:p>
    <w:p w:rsidR="5DD32D40" w:rsidP="23D1B782" w:rsidRDefault="5DD32D40" w14:paraId="5C7E9230" w14:textId="08682ED3">
      <w:pPr>
        <w:pStyle w:val="ListParagraph"/>
        <w:numPr>
          <w:ilvl w:val="0"/>
          <w:numId w:val="36"/>
        </w:numPr>
        <w:bidi w:val="0"/>
        <w:spacing w:before="0" w:beforeAutospacing="off" w:after="0" w:afterAutospacing="off"/>
        <w:rPr>
          <w:rFonts w:ascii="Times New Roman" w:hAnsi="Times New Roman" w:eastAsia="Times New Roman" w:cs="Times New Roman"/>
          <w:noProof w:val="0"/>
          <w:sz w:val="24"/>
          <w:szCs w:val="24"/>
          <w:lang w:val="en-US"/>
        </w:rPr>
      </w:pPr>
      <w:r w:rsidRPr="23D1B782" w:rsidR="23D1B782">
        <w:rPr>
          <w:rFonts w:ascii="Times New Roman" w:hAnsi="Times New Roman" w:eastAsia="Times New Roman" w:cs="Times New Roman"/>
          <w:b w:val="1"/>
          <w:bCs w:val="1"/>
          <w:noProof w:val="0"/>
          <w:sz w:val="24"/>
          <w:szCs w:val="24"/>
          <w:lang w:val="en-US"/>
        </w:rPr>
        <w:t>Total Bugs Found:</w:t>
      </w:r>
      <w:r w:rsidRPr="23D1B782" w:rsidR="23D1B782">
        <w:rPr>
          <w:rFonts w:ascii="Times New Roman" w:hAnsi="Times New Roman" w:eastAsia="Times New Roman" w:cs="Times New Roman"/>
          <w:noProof w:val="0"/>
          <w:sz w:val="24"/>
          <w:szCs w:val="24"/>
          <w:lang w:val="en-US"/>
        </w:rPr>
        <w:t xml:space="preserve"> 25</w:t>
      </w:r>
    </w:p>
    <w:p w:rsidR="5DD32D40" w:rsidP="23D1B782" w:rsidRDefault="5DD32D40" w14:paraId="6EA37664" w14:textId="0DD05F37">
      <w:pPr>
        <w:bidi w:val="0"/>
        <w:spacing w:before="0" w:beforeAutospacing="off" w:after="160" w:afterAutospacing="off"/>
        <w:ind w:left="720" w:right="0"/>
      </w:pPr>
      <w:r w:rsidRPr="23D1B782" w:rsidR="23D1B782">
        <w:rPr>
          <w:rFonts w:ascii="Times New Roman" w:hAnsi="Times New Roman" w:eastAsia="Times New Roman" w:cs="Times New Roman"/>
          <w:b w:val="1"/>
          <w:bCs w:val="1"/>
          <w:noProof w:val="0"/>
          <w:sz w:val="24"/>
          <w:szCs w:val="24"/>
          <w:lang w:val="en-US"/>
        </w:rPr>
        <w:t xml:space="preserve">                                    25/200×100=12.5%</w:t>
      </w:r>
    </w:p>
    <w:p w:rsidR="5DD32D40" w:rsidP="23D1B782" w:rsidRDefault="5DD32D40" w14:paraId="7C620ED7" w14:textId="5A6F9CC9">
      <w:pPr>
        <w:bidi w:val="0"/>
        <w:spacing w:before="0" w:beforeAutospacing="off" w:after="160" w:afterAutospacing="off"/>
        <w:ind w:left="720" w:right="0"/>
        <w:rPr>
          <w:rFonts w:ascii="Times New Roman" w:hAnsi="Times New Roman" w:eastAsia="Times New Roman" w:cs="Times New Roman"/>
          <w:b w:val="1"/>
          <w:bCs w:val="1"/>
          <w:noProof w:val="0"/>
          <w:sz w:val="24"/>
          <w:szCs w:val="24"/>
          <w:lang w:val="en-US"/>
        </w:rPr>
      </w:pPr>
    </w:p>
    <w:p w:rsidR="5DD32D40" w:rsidP="23D1B782" w:rsidRDefault="5DD32D40" w14:paraId="4C9ADFAA" w14:textId="3BAE32E2">
      <w:pPr>
        <w:bidi w:val="0"/>
        <w:spacing w:before="0" w:beforeAutospacing="off" w:after="160" w:afterAutospacing="off"/>
        <w:rPr>
          <w:rFonts w:ascii="Times New Roman" w:hAnsi="Times New Roman" w:eastAsia="Times New Roman" w:cs="Times New Roman"/>
          <w:b w:val="1"/>
          <w:bCs w:val="1"/>
          <w:noProof w:val="0"/>
          <w:sz w:val="32"/>
          <w:szCs w:val="32"/>
          <w:lang w:val="en-US"/>
        </w:rPr>
      </w:pPr>
      <w:r w:rsidRPr="23D1B782" w:rsidR="23D1B782">
        <w:rPr>
          <w:rFonts w:ascii="Times New Roman" w:hAnsi="Times New Roman" w:eastAsia="Times New Roman" w:cs="Times New Roman"/>
          <w:b w:val="1"/>
          <w:bCs w:val="1"/>
          <w:noProof w:val="0"/>
          <w:sz w:val="32"/>
          <w:szCs w:val="32"/>
          <w:lang w:val="en-US"/>
        </w:rPr>
        <w:t>Performance Analysis</w:t>
      </w:r>
    </w:p>
    <w:p w:rsidR="5DD32D40" w:rsidP="23D1B782" w:rsidRDefault="5DD32D40" w14:paraId="37963628" w14:textId="42046109">
      <w:pPr>
        <w:bidi w:val="0"/>
        <w:spacing w:before="0" w:beforeAutospacing="off" w:after="160" w:afterAutospacing="off"/>
      </w:pPr>
      <w:r w:rsidRPr="23D1B782" w:rsidR="23D1B782">
        <w:rPr>
          <w:rFonts w:ascii="Times New Roman" w:hAnsi="Times New Roman" w:eastAsia="Times New Roman" w:cs="Times New Roman"/>
          <w:noProof w:val="0"/>
          <w:sz w:val="24"/>
          <w:szCs w:val="24"/>
          <w:lang w:val="en-US"/>
        </w:rPr>
        <w:t xml:space="preserve"> </w:t>
      </w:r>
      <w:r w:rsidRPr="23D1B782" w:rsidR="23D1B782">
        <w:rPr>
          <w:rFonts w:ascii="Times New Roman" w:hAnsi="Times New Roman" w:eastAsia="Times New Roman" w:cs="Times New Roman"/>
          <w:b w:val="1"/>
          <w:bCs w:val="1"/>
          <w:noProof w:val="0"/>
          <w:sz w:val="24"/>
          <w:szCs w:val="24"/>
          <w:lang w:val="en-US"/>
        </w:rPr>
        <w:t>High BDR (&gt; 10%)</w:t>
      </w:r>
      <w:r w:rsidRPr="23D1B782" w:rsidR="23D1B782">
        <w:rPr>
          <w:rFonts w:ascii="Times New Roman" w:hAnsi="Times New Roman" w:eastAsia="Times New Roman" w:cs="Times New Roman"/>
          <w:noProof w:val="0"/>
          <w:sz w:val="24"/>
          <w:szCs w:val="24"/>
          <w:lang w:val="en-US"/>
        </w:rPr>
        <w:t xml:space="preserve">: </w:t>
      </w:r>
      <w:r w:rsidRPr="23D1B782" w:rsidR="23D1B782">
        <w:rPr>
          <w:rFonts w:ascii="Times New Roman" w:hAnsi="Times New Roman" w:eastAsia="Times New Roman" w:cs="Times New Roman"/>
          <w:noProof w:val="0"/>
          <w:sz w:val="24"/>
          <w:szCs w:val="24"/>
          <w:lang w:val="en-US"/>
        </w:rPr>
        <w:t>Indicates</w:t>
      </w:r>
      <w:r w:rsidRPr="23D1B782" w:rsidR="23D1B782">
        <w:rPr>
          <w:rFonts w:ascii="Times New Roman" w:hAnsi="Times New Roman" w:eastAsia="Times New Roman" w:cs="Times New Roman"/>
          <w:noProof w:val="0"/>
          <w:sz w:val="24"/>
          <w:szCs w:val="24"/>
          <w:lang w:val="en-US"/>
        </w:rPr>
        <w:t xml:space="preserve"> significant issues in the system that need improvement. </w:t>
      </w:r>
      <w:r w:rsidRPr="23D1B782" w:rsidR="23D1B782">
        <w:rPr>
          <w:rFonts w:ascii="Times New Roman" w:hAnsi="Times New Roman" w:eastAsia="Times New Roman" w:cs="Times New Roman"/>
          <w:b w:val="1"/>
          <w:bCs w:val="1"/>
          <w:noProof w:val="0"/>
          <w:sz w:val="24"/>
          <w:szCs w:val="24"/>
          <w:lang w:val="en-US"/>
        </w:rPr>
        <w:t>Common   issues found</w:t>
      </w:r>
      <w:r w:rsidRPr="23D1B782" w:rsidR="23D1B782">
        <w:rPr>
          <w:rFonts w:ascii="Times New Roman" w:hAnsi="Times New Roman" w:eastAsia="Times New Roman" w:cs="Times New Roman"/>
          <w:noProof w:val="0"/>
          <w:sz w:val="24"/>
          <w:szCs w:val="24"/>
          <w:lang w:val="en-US"/>
        </w:rPr>
        <w:t>:</w:t>
      </w:r>
    </w:p>
    <w:p w:rsidR="5DD32D40" w:rsidP="23D1B782" w:rsidRDefault="5DD32D40" w14:paraId="005A78B8" w14:textId="5E10C7B6">
      <w:pPr>
        <w:pStyle w:val="ListParagraph"/>
        <w:numPr>
          <w:ilvl w:val="0"/>
          <w:numId w:val="37"/>
        </w:numPr>
        <w:bidi w:val="0"/>
        <w:spacing w:before="0" w:beforeAutospacing="off" w:after="0" w:afterAutospacing="off"/>
        <w:rPr>
          <w:rFonts w:ascii="Times New Roman" w:hAnsi="Times New Roman" w:eastAsia="Times New Roman" w:cs="Times New Roman"/>
          <w:noProof w:val="0"/>
          <w:sz w:val="24"/>
          <w:szCs w:val="24"/>
          <w:lang w:val="en-US"/>
        </w:rPr>
      </w:pPr>
      <w:r w:rsidRPr="23D1B782" w:rsidR="23D1B782">
        <w:rPr>
          <w:rFonts w:ascii="Times New Roman" w:hAnsi="Times New Roman" w:eastAsia="Times New Roman" w:cs="Times New Roman"/>
          <w:noProof w:val="0"/>
          <w:sz w:val="24"/>
          <w:szCs w:val="24"/>
          <w:lang w:val="en-US"/>
        </w:rPr>
        <w:t>Slow page loading times</w:t>
      </w:r>
    </w:p>
    <w:p w:rsidR="5DD32D40" w:rsidP="23D1B782" w:rsidRDefault="5DD32D40" w14:paraId="5C54D5A3" w14:textId="60BB51D2">
      <w:pPr>
        <w:pStyle w:val="ListParagraph"/>
        <w:numPr>
          <w:ilvl w:val="0"/>
          <w:numId w:val="37"/>
        </w:numPr>
        <w:bidi w:val="0"/>
        <w:spacing w:before="0" w:beforeAutospacing="off" w:after="0" w:afterAutospacing="off"/>
        <w:rPr>
          <w:rFonts w:ascii="Times New Roman" w:hAnsi="Times New Roman" w:eastAsia="Times New Roman" w:cs="Times New Roman"/>
          <w:noProof w:val="0"/>
          <w:sz w:val="24"/>
          <w:szCs w:val="24"/>
          <w:lang w:val="en-US"/>
        </w:rPr>
      </w:pPr>
      <w:r w:rsidRPr="23D1B782" w:rsidR="23D1B782">
        <w:rPr>
          <w:rFonts w:ascii="Times New Roman" w:hAnsi="Times New Roman" w:eastAsia="Times New Roman" w:cs="Times New Roman"/>
          <w:noProof w:val="0"/>
          <w:sz w:val="24"/>
          <w:szCs w:val="24"/>
          <w:lang w:val="en-US"/>
        </w:rPr>
        <w:t>Payment processing failures</w:t>
      </w:r>
    </w:p>
    <w:p w:rsidR="5DD32D40" w:rsidP="23D1B782" w:rsidRDefault="5DD32D40" w14:paraId="63549C29" w14:textId="35B72E80">
      <w:pPr>
        <w:pStyle w:val="ListParagraph"/>
        <w:numPr>
          <w:ilvl w:val="0"/>
          <w:numId w:val="37"/>
        </w:numPr>
        <w:bidi w:val="0"/>
        <w:spacing w:before="0" w:beforeAutospacing="off" w:after="0" w:afterAutospacing="off"/>
        <w:rPr>
          <w:rFonts w:ascii="Times New Roman" w:hAnsi="Times New Roman" w:eastAsia="Times New Roman" w:cs="Times New Roman"/>
          <w:noProof w:val="0"/>
          <w:sz w:val="24"/>
          <w:szCs w:val="24"/>
          <w:lang w:val="en-US"/>
        </w:rPr>
      </w:pPr>
      <w:r w:rsidRPr="23D1B782" w:rsidR="23D1B782">
        <w:rPr>
          <w:rFonts w:ascii="Times New Roman" w:hAnsi="Times New Roman" w:eastAsia="Times New Roman" w:cs="Times New Roman"/>
          <w:noProof w:val="0"/>
          <w:sz w:val="24"/>
          <w:szCs w:val="24"/>
          <w:lang w:val="en-US"/>
        </w:rPr>
        <w:t>API response errors (HTTP 500)</w:t>
      </w:r>
    </w:p>
    <w:p w:rsidR="5DD32D40" w:rsidP="23D1B782" w:rsidRDefault="5DD32D40" w14:paraId="3F739CE0" w14:textId="041CAB46">
      <w:pPr>
        <w:pStyle w:val="ListParagraph"/>
        <w:bidi w:val="0"/>
        <w:spacing w:before="0" w:beforeAutospacing="off" w:after="0" w:afterAutospacing="off"/>
        <w:ind w:left="720"/>
        <w:rPr>
          <w:rFonts w:ascii="Times New Roman" w:hAnsi="Times New Roman" w:eastAsia="Times New Roman" w:cs="Times New Roman"/>
          <w:noProof w:val="0"/>
          <w:sz w:val="24"/>
          <w:szCs w:val="24"/>
          <w:lang w:val="en-US"/>
        </w:rPr>
      </w:pPr>
    </w:p>
    <w:p w:rsidR="5DD32D40" w:rsidP="23D1B782" w:rsidRDefault="5DD32D40" w14:paraId="30A1E3D0" w14:textId="7DA5A8F1">
      <w:pPr>
        <w:bidi w:val="0"/>
        <w:spacing w:before="0" w:beforeAutospacing="off" w:after="160" w:afterAutospacing="off"/>
        <w:rPr>
          <w:rFonts w:ascii="Times New Roman" w:hAnsi="Times New Roman" w:eastAsia="Times New Roman" w:cs="Times New Roman"/>
          <w:b w:val="1"/>
          <w:bCs w:val="1"/>
          <w:noProof w:val="0"/>
          <w:sz w:val="32"/>
          <w:szCs w:val="32"/>
          <w:lang w:val="en-US"/>
        </w:rPr>
      </w:pPr>
      <w:r w:rsidRPr="23D1B782" w:rsidR="23D1B782">
        <w:rPr>
          <w:rFonts w:ascii="Times New Roman" w:hAnsi="Times New Roman" w:eastAsia="Times New Roman" w:cs="Times New Roman"/>
          <w:b w:val="1"/>
          <w:bCs w:val="1"/>
          <w:noProof w:val="0"/>
          <w:sz w:val="32"/>
          <w:szCs w:val="32"/>
          <w:lang w:val="en-US"/>
        </w:rPr>
        <w:t>Recommendations &amp; Improvements</w:t>
      </w:r>
    </w:p>
    <w:p w:rsidR="5DD32D40" w:rsidP="23D1B782" w:rsidRDefault="5DD32D40" w14:paraId="5A2FEF6A" w14:textId="15FCDB53">
      <w:pPr>
        <w:pStyle w:val="ListParagraph"/>
        <w:numPr>
          <w:ilvl w:val="0"/>
          <w:numId w:val="38"/>
        </w:numPr>
        <w:bidi w:val="0"/>
        <w:spacing w:before="0" w:beforeAutospacing="off" w:after="0" w:afterAutospacing="off"/>
        <w:rPr>
          <w:rFonts w:ascii="Times New Roman" w:hAnsi="Times New Roman" w:eastAsia="Times New Roman" w:cs="Times New Roman"/>
          <w:noProof w:val="0"/>
          <w:sz w:val="24"/>
          <w:szCs w:val="24"/>
          <w:lang w:val="en-US"/>
        </w:rPr>
      </w:pPr>
      <w:r w:rsidRPr="23D1B782" w:rsidR="23D1B782">
        <w:rPr>
          <w:rFonts w:ascii="Times New Roman" w:hAnsi="Times New Roman" w:eastAsia="Times New Roman" w:cs="Times New Roman"/>
          <w:b w:val="1"/>
          <w:bCs w:val="1"/>
          <w:noProof w:val="0"/>
          <w:sz w:val="24"/>
          <w:szCs w:val="24"/>
          <w:lang w:val="en-US"/>
        </w:rPr>
        <w:t>Enhance testing strategies</w:t>
      </w:r>
      <w:r w:rsidRPr="23D1B782" w:rsidR="23D1B782">
        <w:rPr>
          <w:rFonts w:ascii="Times New Roman" w:hAnsi="Times New Roman" w:eastAsia="Times New Roman" w:cs="Times New Roman"/>
          <w:noProof w:val="0"/>
          <w:sz w:val="24"/>
          <w:szCs w:val="24"/>
          <w:lang w:val="en-US"/>
        </w:rPr>
        <w:t xml:space="preserve"> to improve bug detection efficiency.</w:t>
      </w:r>
    </w:p>
    <w:p w:rsidR="5DD32D40" w:rsidP="23D1B782" w:rsidRDefault="5DD32D40" w14:paraId="770956E9" w14:textId="1A15370E">
      <w:pPr>
        <w:pStyle w:val="ListParagraph"/>
        <w:numPr>
          <w:ilvl w:val="0"/>
          <w:numId w:val="38"/>
        </w:numPr>
        <w:bidi w:val="0"/>
        <w:spacing w:before="0" w:beforeAutospacing="off" w:after="0" w:afterAutospacing="off"/>
        <w:rPr>
          <w:rFonts w:ascii="Times New Roman" w:hAnsi="Times New Roman" w:eastAsia="Times New Roman" w:cs="Times New Roman"/>
          <w:noProof w:val="0"/>
          <w:sz w:val="24"/>
          <w:szCs w:val="24"/>
          <w:lang w:val="en-US"/>
        </w:rPr>
      </w:pPr>
      <w:r w:rsidRPr="23D1B782" w:rsidR="23D1B782">
        <w:rPr>
          <w:rFonts w:ascii="Times New Roman" w:hAnsi="Times New Roman" w:eastAsia="Times New Roman" w:cs="Times New Roman"/>
          <w:b w:val="1"/>
          <w:bCs w:val="1"/>
          <w:noProof w:val="0"/>
          <w:sz w:val="24"/>
          <w:szCs w:val="24"/>
          <w:lang w:val="en-US"/>
        </w:rPr>
        <w:t>Use bug tracking tools</w:t>
      </w:r>
      <w:r w:rsidRPr="23D1B782" w:rsidR="23D1B782">
        <w:rPr>
          <w:rFonts w:ascii="Times New Roman" w:hAnsi="Times New Roman" w:eastAsia="Times New Roman" w:cs="Times New Roman"/>
          <w:noProof w:val="0"/>
          <w:sz w:val="24"/>
          <w:szCs w:val="24"/>
          <w:lang w:val="en-US"/>
        </w:rPr>
        <w:t xml:space="preserve"> like JIRA or Bugzilla for better issue management.</w:t>
      </w:r>
    </w:p>
    <w:p w:rsidR="5DD32D40" w:rsidP="23D1B782" w:rsidRDefault="5DD32D40" w14:paraId="7203840F" w14:textId="3D3B5E0E">
      <w:pPr>
        <w:pStyle w:val="ListParagraph"/>
        <w:numPr>
          <w:ilvl w:val="0"/>
          <w:numId w:val="38"/>
        </w:numPr>
        <w:bidi w:val="0"/>
        <w:spacing w:before="0" w:beforeAutospacing="off" w:after="0" w:afterAutospacing="off"/>
        <w:rPr>
          <w:rFonts w:ascii="Times New Roman" w:hAnsi="Times New Roman" w:eastAsia="Times New Roman" w:cs="Times New Roman"/>
          <w:noProof w:val="0"/>
          <w:sz w:val="24"/>
          <w:szCs w:val="24"/>
          <w:lang w:val="en-US"/>
        </w:rPr>
      </w:pPr>
      <w:r w:rsidRPr="23D1B782" w:rsidR="23D1B782">
        <w:rPr>
          <w:rFonts w:ascii="Times New Roman" w:hAnsi="Times New Roman" w:eastAsia="Times New Roman" w:cs="Times New Roman"/>
          <w:b w:val="1"/>
          <w:bCs w:val="1"/>
          <w:noProof w:val="0"/>
          <w:sz w:val="24"/>
          <w:szCs w:val="24"/>
          <w:lang w:val="en-US"/>
        </w:rPr>
        <w:t>Expand test coverage</w:t>
      </w:r>
      <w:r w:rsidRPr="23D1B782" w:rsidR="23D1B782">
        <w:rPr>
          <w:rFonts w:ascii="Times New Roman" w:hAnsi="Times New Roman" w:eastAsia="Times New Roman" w:cs="Times New Roman"/>
          <w:noProof w:val="0"/>
          <w:sz w:val="24"/>
          <w:szCs w:val="24"/>
          <w:lang w:val="en-US"/>
        </w:rPr>
        <w:t xml:space="preserve"> by including performance, security, and automation testing.</w:t>
      </w:r>
    </w:p>
    <w:p w:rsidR="5DD32D40" w:rsidP="23D1B782" w:rsidRDefault="5DD32D40" w14:paraId="229FD47B" w14:textId="7B34A9F4">
      <w:pPr>
        <w:pStyle w:val="ListParagraph"/>
        <w:numPr>
          <w:ilvl w:val="0"/>
          <w:numId w:val="38"/>
        </w:numPr>
        <w:bidi w:val="0"/>
        <w:spacing w:before="0" w:beforeAutospacing="off" w:after="0" w:afterAutospacing="off"/>
        <w:rPr>
          <w:rFonts w:ascii="Times New Roman" w:hAnsi="Times New Roman" w:eastAsia="Times New Roman" w:cs="Times New Roman"/>
          <w:noProof w:val="0"/>
          <w:sz w:val="24"/>
          <w:szCs w:val="24"/>
          <w:lang w:val="en-US"/>
        </w:rPr>
      </w:pPr>
      <w:r w:rsidRPr="23D1B782" w:rsidR="23D1B782">
        <w:rPr>
          <w:rFonts w:ascii="Times New Roman" w:hAnsi="Times New Roman" w:eastAsia="Times New Roman" w:cs="Times New Roman"/>
          <w:b w:val="1"/>
          <w:bCs w:val="1"/>
          <w:noProof w:val="0"/>
          <w:sz w:val="24"/>
          <w:szCs w:val="24"/>
          <w:lang w:val="en-US"/>
        </w:rPr>
        <w:t>Optimize payment processing</w:t>
      </w:r>
      <w:r w:rsidRPr="23D1B782" w:rsidR="23D1B782">
        <w:rPr>
          <w:rFonts w:ascii="Times New Roman" w:hAnsi="Times New Roman" w:eastAsia="Times New Roman" w:cs="Times New Roman"/>
          <w:noProof w:val="0"/>
          <w:sz w:val="24"/>
          <w:szCs w:val="24"/>
          <w:lang w:val="en-US"/>
        </w:rPr>
        <w:t xml:space="preserve"> to ensure a seamless user experience.</w:t>
      </w:r>
    </w:p>
    <w:p w:rsidR="5DD32D40" w:rsidP="23D1B782" w:rsidRDefault="5DD32D40" w14:paraId="57409D0F" w14:textId="42BC5C92">
      <w:pPr>
        <w:bidi w:val="0"/>
        <w:spacing w:before="0" w:beforeAutospacing="off" w:after="160" w:afterAutospacing="off"/>
        <w:ind w:left="0" w:right="0"/>
        <w:rPr>
          <w:rFonts w:ascii="Times New Roman" w:hAnsi="Times New Roman" w:eastAsia="Times New Roman" w:cs="Times New Roman"/>
          <w:b w:val="1"/>
          <w:bCs w:val="1"/>
          <w:noProof w:val="0"/>
          <w:sz w:val="24"/>
          <w:szCs w:val="24"/>
          <w:lang w:val="en-US"/>
        </w:rPr>
      </w:pPr>
    </w:p>
    <w:p w:rsidR="5DD32D40" w:rsidP="23D1B782" w:rsidRDefault="5DD32D40" w14:paraId="2780FB9C" w14:textId="1C30773A">
      <w:pPr>
        <w:bidi w:val="0"/>
        <w:spacing w:before="0" w:beforeAutospacing="off" w:after="160" w:afterAutospacing="off"/>
        <w:rPr>
          <w:rFonts w:ascii="Times New Roman" w:hAnsi="Times New Roman" w:eastAsia="Times New Roman" w:cs="Times New Roman"/>
          <w:b w:val="1"/>
          <w:bCs w:val="1"/>
          <w:noProof w:val="0"/>
          <w:sz w:val="32"/>
          <w:szCs w:val="32"/>
          <w:lang w:val="en-US"/>
        </w:rPr>
      </w:pPr>
      <w:r w:rsidRPr="23D1B782" w:rsidR="23D1B782">
        <w:rPr>
          <w:rFonts w:ascii="Times New Roman" w:hAnsi="Times New Roman" w:eastAsia="Times New Roman" w:cs="Times New Roman"/>
          <w:b w:val="1"/>
          <w:bCs w:val="1"/>
          <w:noProof w:val="0"/>
          <w:sz w:val="32"/>
          <w:szCs w:val="32"/>
          <w:lang w:val="en-US"/>
        </w:rPr>
        <w:t>Conclusion</w:t>
      </w:r>
    </w:p>
    <w:p w:rsidR="5DD32D40" w:rsidP="23D1B782" w:rsidRDefault="5DD32D40" w14:paraId="564658FC" w14:textId="49DA99E0">
      <w:pPr>
        <w:bidi w:val="0"/>
        <w:rPr>
          <w:rFonts w:ascii="Arial" w:hAnsi="Arial" w:eastAsia="Arial" w:cs="Arial"/>
          <w:noProof w:val="0"/>
          <w:sz w:val="24"/>
          <w:szCs w:val="24"/>
          <w:lang w:val="en-US"/>
        </w:rPr>
      </w:pPr>
      <w:r w:rsidRPr="23D1B782" w:rsidR="23D1B782">
        <w:rPr>
          <w:rFonts w:ascii="Times New Roman" w:hAnsi="Times New Roman" w:eastAsia="Times New Roman" w:cs="Times New Roman"/>
          <w:noProof w:val="0"/>
          <w:sz w:val="24"/>
          <w:szCs w:val="24"/>
          <w:lang w:val="en-US"/>
        </w:rPr>
        <w:t xml:space="preserve">A total of </w:t>
      </w:r>
      <w:r w:rsidRPr="23D1B782" w:rsidR="23D1B782">
        <w:rPr>
          <w:rFonts w:ascii="Times New Roman" w:hAnsi="Times New Roman" w:eastAsia="Times New Roman" w:cs="Times New Roman"/>
          <w:b w:val="1"/>
          <w:bCs w:val="1"/>
          <w:noProof w:val="0"/>
          <w:sz w:val="24"/>
          <w:szCs w:val="24"/>
          <w:lang w:val="en-US"/>
        </w:rPr>
        <w:t>200 test cases</w:t>
      </w:r>
      <w:r w:rsidRPr="23D1B782" w:rsidR="23D1B782">
        <w:rPr>
          <w:rFonts w:ascii="Times New Roman" w:hAnsi="Times New Roman" w:eastAsia="Times New Roman" w:cs="Times New Roman"/>
          <w:noProof w:val="0"/>
          <w:sz w:val="24"/>
          <w:szCs w:val="24"/>
          <w:lang w:val="en-US"/>
        </w:rPr>
        <w:t xml:space="preserve"> were executed, and </w:t>
      </w:r>
      <w:r w:rsidRPr="23D1B782" w:rsidR="23D1B782">
        <w:rPr>
          <w:rFonts w:ascii="Times New Roman" w:hAnsi="Times New Roman" w:eastAsia="Times New Roman" w:cs="Times New Roman"/>
          <w:b w:val="1"/>
          <w:bCs w:val="1"/>
          <w:noProof w:val="0"/>
          <w:sz w:val="24"/>
          <w:szCs w:val="24"/>
          <w:lang w:val="en-US"/>
        </w:rPr>
        <w:t>25 bugs</w:t>
      </w:r>
      <w:r w:rsidRPr="23D1B782" w:rsidR="23D1B782">
        <w:rPr>
          <w:rFonts w:ascii="Times New Roman" w:hAnsi="Times New Roman" w:eastAsia="Times New Roman" w:cs="Times New Roman"/>
          <w:noProof w:val="0"/>
          <w:sz w:val="24"/>
          <w:szCs w:val="24"/>
          <w:lang w:val="en-US"/>
        </w:rPr>
        <w:t xml:space="preserve"> were found, resulting in a </w:t>
      </w:r>
      <w:r w:rsidRPr="23D1B782" w:rsidR="23D1B782">
        <w:rPr>
          <w:rFonts w:ascii="Times New Roman" w:hAnsi="Times New Roman" w:eastAsia="Times New Roman" w:cs="Times New Roman"/>
          <w:b w:val="1"/>
          <w:bCs w:val="1"/>
          <w:noProof w:val="0"/>
          <w:sz w:val="24"/>
          <w:szCs w:val="24"/>
          <w:lang w:val="en-US"/>
        </w:rPr>
        <w:t>12.5% Bug Detection Rate</w:t>
      </w:r>
      <w:r w:rsidRPr="23D1B782" w:rsidR="23D1B782">
        <w:rPr>
          <w:rFonts w:ascii="Times New Roman" w:hAnsi="Times New Roman" w:eastAsia="Times New Roman" w:cs="Times New Roman"/>
          <w:noProof w:val="0"/>
          <w:sz w:val="24"/>
          <w:szCs w:val="24"/>
          <w:lang w:val="en-US"/>
        </w:rPr>
        <w:t>. Based on the analysis, improvements in site performance, API reliability, and payment processing are recommended to enhance user experience and system stability</w:t>
      </w:r>
    </w:p>
    <w:p w:rsidR="23D1B782" w:rsidP="23D1B782" w:rsidRDefault="23D1B782" w14:paraId="72A80D1E" w14:textId="3A8616A1">
      <w:pPr>
        <w:pStyle w:val="Normal"/>
        <w:rPr>
          <w:rFonts w:ascii="Arial" w:hAnsi="Arial" w:eastAsia="Arial" w:asciiTheme="minorBidi" w:hAnsiTheme="minorBidi" w:eastAsiaTheme="minorBidi"/>
        </w:rPr>
      </w:pPr>
    </w:p>
    <w:p w:rsidR="23D1B782" w:rsidP="23D1B782" w:rsidRDefault="23D1B782" w14:paraId="527237AC" w14:textId="383ABAD5">
      <w:pPr>
        <w:pStyle w:val="Heading2"/>
        <w:bidi w:val="0"/>
        <w:rPr>
          <w:noProof w:val="0"/>
          <w:sz w:val="36"/>
          <w:szCs w:val="36"/>
          <w:lang w:bidi="ar-SA"/>
        </w:rPr>
      </w:pPr>
      <w:r w:rsidRPr="23D1B782" w:rsidR="23D1B782">
        <w:rPr>
          <w:noProof w:val="0"/>
          <w:sz w:val="36"/>
          <w:szCs w:val="36"/>
        </w:rPr>
        <w:t>2-</w:t>
      </w:r>
      <w:r w:rsidRPr="23D1B782" w:rsidR="23D1B78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bidi="ar-SA"/>
        </w:rPr>
        <w:t xml:space="preserve"> </w:t>
      </w:r>
      <w:r w:rsidRPr="23D1B782" w:rsidR="23D1B782">
        <w:rPr>
          <w:rStyle w:val="Heading2Char"/>
          <w:noProof w:val="0"/>
          <w:sz w:val="36"/>
          <w:szCs w:val="36"/>
          <w:lang w:val="en-US"/>
        </w:rPr>
        <w:t>Test coverage percentage</w:t>
      </w:r>
    </w:p>
    <w:p w:rsidR="23D1B782" w:rsidP="23D1B782" w:rsidRDefault="23D1B782" w14:paraId="48BF2DD7" w14:textId="078A7DAC">
      <w:pPr>
        <w:pStyle w:val="Normal"/>
        <w:bidi w:val="0"/>
        <w:rPr>
          <w:rFonts w:ascii="Arial" w:hAnsi="Arial" w:eastAsia="Arial" w:cs="Arial"/>
          <w:noProof w:val="0"/>
          <w:sz w:val="24"/>
          <w:szCs w:val="24"/>
          <w:lang w:val="en-US"/>
        </w:rPr>
      </w:pPr>
      <w:r w:rsidRPr="23D1B782" w:rsidR="23D1B782">
        <w:rPr>
          <w:noProof w:val="0"/>
          <w:lang w:val="en-US"/>
        </w:rPr>
        <w:t xml:space="preserve">   </w:t>
      </w:r>
      <w:r w:rsidRPr="23D1B782" w:rsidR="23D1B78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Test coverage percentage is a metric that measures how much of your code is executed   during testing. It helps assess the effectiveness of your tests and </w:t>
      </w:r>
      <w:r w:rsidRPr="23D1B782" w:rsidR="23D1B78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identify</w:t>
      </w:r>
      <w:r w:rsidRPr="23D1B782" w:rsidR="23D1B78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untested parts of the code.</w:t>
      </w:r>
    </w:p>
    <w:p w:rsidR="23D1B782" w:rsidP="23D1B782" w:rsidRDefault="23D1B782" w14:paraId="4F5458FD" w14:textId="6FB319FA">
      <w:pPr>
        <w:bidi w:val="0"/>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bidi="ar-SA"/>
        </w:rPr>
      </w:pPr>
      <w:r w:rsidRPr="23D1B782" w:rsidR="23D1B7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bidi="ar-SA"/>
        </w:rPr>
        <w:t>How is Test Coverage Calculated</w:t>
      </w:r>
    </w:p>
    <w:p w:rsidR="23D1B782" w:rsidP="23D1B782" w:rsidRDefault="23D1B782" w14:paraId="3054D847" w14:textId="30AA0A22">
      <w:pPr>
        <w:bidi w:val="0"/>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drawing>
          <wp:inline wp14:editId="3EE8541D" wp14:anchorId="594763AA">
            <wp:extent cx="6048376" cy="542925"/>
            <wp:effectExtent l="0" t="0" r="0" b="0"/>
            <wp:docPr id="709661949" name="" title=""/>
            <wp:cNvGraphicFramePr>
              <a:graphicFrameLocks noChangeAspect="1"/>
            </wp:cNvGraphicFramePr>
            <a:graphic>
              <a:graphicData uri="http://schemas.openxmlformats.org/drawingml/2006/picture">
                <pic:pic>
                  <pic:nvPicPr>
                    <pic:cNvPr id="0" name=""/>
                    <pic:cNvPicPr/>
                  </pic:nvPicPr>
                  <pic:blipFill>
                    <a:blip r:embed="Rbcaf9c4b3433410f">
                      <a:extLst>
                        <a:ext xmlns:a="http://schemas.openxmlformats.org/drawingml/2006/main" uri="{28A0092B-C50C-407E-A947-70E740481C1C}">
                          <a14:useLocalDpi val="0"/>
                        </a:ext>
                      </a:extLst>
                    </a:blip>
                    <a:stretch>
                      <a:fillRect/>
                    </a:stretch>
                  </pic:blipFill>
                  <pic:spPr>
                    <a:xfrm>
                      <a:off x="0" y="0"/>
                      <a:ext cx="6048376" cy="542925"/>
                    </a:xfrm>
                    <a:prstGeom prst="rect">
                      <a:avLst/>
                    </a:prstGeom>
                  </pic:spPr>
                </pic:pic>
              </a:graphicData>
            </a:graphic>
          </wp:inline>
        </w:drawing>
      </w:r>
    </w:p>
    <w:p w:rsidR="23D1B782" w:rsidP="23D1B782" w:rsidRDefault="23D1B782" w14:paraId="2B220FAA" w14:textId="406B5BC9">
      <w:pPr>
        <w:bidi w:val="0"/>
        <w:spacing w:before="240" w:beforeAutospacing="off" w:after="240" w:afterAutospacing="off"/>
        <w:jc w:val="left"/>
        <w:rPr>
          <w:rFonts w:ascii="Arial" w:hAnsi="Arial" w:eastAsia="Arial" w:cs="Arial"/>
          <w:noProof w:val="0"/>
          <w:sz w:val="24"/>
          <w:szCs w:val="24"/>
          <w:lang w:val="en-US"/>
        </w:rPr>
      </w:pPr>
      <w:r w:rsidRPr="23D1B782" w:rsidR="23D1B782">
        <w:rPr>
          <w:rFonts w:ascii="Times New Roman" w:hAnsi="Times New Roman" w:eastAsia="Times New Roman" w:cs="Times New Roman"/>
          <w:b w:val="1"/>
          <w:bCs w:val="1"/>
          <w:i w:val="0"/>
          <w:iCs w:val="0"/>
          <w:caps w:val="0"/>
          <w:smallCaps w:val="0"/>
          <w:noProof w:val="0"/>
          <w:color w:val="000000" w:themeColor="text1" w:themeTint="FF" w:themeShade="FF"/>
          <w:sz w:val="27"/>
          <w:szCs w:val="27"/>
          <w:lang w:val="en-US"/>
        </w:rPr>
        <w:t>for example  :</w:t>
      </w:r>
    </w:p>
    <w:p w:rsidR="23D1B782" w:rsidP="23D1B782" w:rsidRDefault="23D1B782" w14:paraId="5664F6FA" w14:textId="3E336EFB">
      <w:pPr>
        <w:bidi w:val="0"/>
        <w:ind w:left="0"/>
        <w:rPr>
          <w:rFonts w:ascii="Arial" w:hAnsi="Arial" w:eastAsia="Arial" w:cs="Arial"/>
          <w:noProof w:val="0"/>
          <w:sz w:val="24"/>
          <w:szCs w:val="24"/>
          <w:lang w:val="en-US"/>
        </w:rPr>
      </w:pPr>
      <w:r w:rsidRPr="23D1B782" w:rsidR="23D1B782">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estimated test coverage</w:t>
      </w:r>
      <w:r w:rsidRPr="23D1B782" w:rsidR="23D1B782">
        <w:rPr>
          <w:rFonts w:ascii="Times New Roman" w:hAnsi="Times New Roman" w:eastAsia="Times New Roman" w:cs="Times New Roman"/>
          <w:b w:val="1"/>
          <w:bCs w:val="1"/>
          <w:i w:val="0"/>
          <w:iCs w:val="0"/>
          <w:caps w:val="0"/>
          <w:smallCaps w:val="0"/>
          <w:noProof w:val="0"/>
          <w:color w:val="000000" w:themeColor="text1" w:themeTint="FF" w:themeShade="FF"/>
          <w:sz w:val="27"/>
          <w:szCs w:val="27"/>
          <w:lang w:val="en-US"/>
        </w:rPr>
        <w:t xml:space="preserve">  for   </w:t>
      </w:r>
      <w:r w:rsidRPr="23D1B782" w:rsidR="23D1B782">
        <w:rPr>
          <w:rFonts w:ascii="Aptos" w:hAnsi="Aptos" w:eastAsia="Aptos" w:cs="Aptos"/>
          <w:b w:val="0"/>
          <w:bCs w:val="0"/>
          <w:i w:val="0"/>
          <w:iCs w:val="0"/>
          <w:caps w:val="0"/>
          <w:smallCaps w:val="0"/>
          <w:noProof w:val="0"/>
          <w:color w:val="000000" w:themeColor="text1" w:themeTint="FF" w:themeShade="FF"/>
          <w:sz w:val="24"/>
          <w:szCs w:val="24"/>
          <w:lang w:val="en-US"/>
        </w:rPr>
        <w:t>car search, availability, booking process, rental policies</w:t>
      </w:r>
    </w:p>
    <w:tbl>
      <w:tblPr>
        <w:tblStyle w:val="TableNormal"/>
        <w:bidiVisual w:val="0"/>
        <w:tblW w:w="0" w:type="auto"/>
        <w:tblLayout w:type="fixed"/>
        <w:tblLook w:val="06A0" w:firstRow="1" w:lastRow="0" w:firstColumn="1" w:lastColumn="0" w:noHBand="1" w:noVBand="1"/>
      </w:tblPr>
      <w:tblGrid>
        <w:gridCol w:w="3165"/>
        <w:gridCol w:w="2400"/>
        <w:gridCol w:w="3390"/>
      </w:tblGrid>
      <w:tr w:rsidR="23D1B782" w:rsidTr="23D1B782" w14:paraId="6FAF573B">
        <w:trPr>
          <w:trHeight w:val="300"/>
        </w:trPr>
        <w:tc>
          <w:tcPr>
            <w:tcW w:w="3165" w:type="dxa"/>
            <w:tcBorders>
              <w:top w:val="single" w:sz="6"/>
              <w:left w:val="single" w:sz="6"/>
              <w:bottom w:val="single" w:sz="6"/>
              <w:right w:val="single" w:sz="6"/>
            </w:tcBorders>
            <w:shd w:val="clear" w:color="auto" w:fill="FFFF00"/>
            <w:tcMar>
              <w:top w:w="15" w:type="dxa"/>
              <w:left w:w="15" w:type="dxa"/>
              <w:right w:w="15" w:type="dxa"/>
            </w:tcMar>
            <w:vAlign w:val="center"/>
          </w:tcPr>
          <w:p w:rsidR="23D1B782" w:rsidP="23D1B782" w:rsidRDefault="23D1B782" w14:paraId="6CCE130E" w14:textId="1C77C915">
            <w:pPr>
              <w:bidi w:val="0"/>
              <w:rPr>
                <w:rFonts w:ascii="Aptos" w:hAnsi="Aptos" w:eastAsia="Aptos" w:cs="Aptos"/>
                <w:b w:val="0"/>
                <w:bCs w:val="0"/>
                <w:i w:val="0"/>
                <w:iCs w:val="0"/>
                <w:caps w:val="0"/>
                <w:smallCaps w:val="0"/>
                <w:color w:val="000000" w:themeColor="text1" w:themeTint="FF" w:themeShade="FF"/>
                <w:sz w:val="24"/>
                <w:szCs w:val="24"/>
                <w:lang w:bidi="ar-SA"/>
              </w:rPr>
            </w:pPr>
            <w:r w:rsidRPr="23D1B782" w:rsidR="23D1B782">
              <w:rPr>
                <w:rFonts w:ascii="Aptos" w:hAnsi="Aptos" w:eastAsia="Aptos" w:cs="Aptos"/>
                <w:b w:val="1"/>
                <w:bCs w:val="1"/>
                <w:i w:val="0"/>
                <w:iCs w:val="0"/>
                <w:caps w:val="0"/>
                <w:smallCaps w:val="0"/>
                <w:strike w:val="0"/>
                <w:dstrike w:val="0"/>
                <w:color w:val="000000" w:themeColor="text1" w:themeTint="FF" w:themeShade="FF"/>
                <w:sz w:val="24"/>
                <w:szCs w:val="24"/>
                <w:u w:val="none"/>
                <w:lang w:val="en-US" w:bidi="ar-SA"/>
              </w:rPr>
              <w:t>Test Case</w:t>
            </w:r>
          </w:p>
        </w:tc>
        <w:tc>
          <w:tcPr>
            <w:tcW w:w="2400" w:type="dxa"/>
            <w:tcBorders>
              <w:top w:val="single" w:sz="6"/>
              <w:left w:val="single" w:sz="6"/>
              <w:bottom w:val="single" w:sz="6"/>
              <w:right w:val="single" w:sz="6"/>
            </w:tcBorders>
            <w:shd w:val="clear" w:color="auto" w:fill="FFFF00"/>
            <w:tcMar>
              <w:top w:w="15" w:type="dxa"/>
              <w:left w:w="15" w:type="dxa"/>
              <w:right w:w="15" w:type="dxa"/>
            </w:tcMar>
            <w:vAlign w:val="center"/>
          </w:tcPr>
          <w:p w:rsidR="23D1B782" w:rsidP="23D1B782" w:rsidRDefault="23D1B782" w14:paraId="65B0F520" w14:textId="325FF435">
            <w:pPr>
              <w:bidi w:val="0"/>
              <w:rPr>
                <w:rFonts w:ascii="Aptos" w:hAnsi="Aptos" w:eastAsia="Aptos" w:cs="Aptos"/>
                <w:b w:val="0"/>
                <w:bCs w:val="0"/>
                <w:i w:val="0"/>
                <w:iCs w:val="0"/>
                <w:caps w:val="0"/>
                <w:smallCaps w:val="0"/>
                <w:color w:val="000000" w:themeColor="text1" w:themeTint="FF" w:themeShade="FF"/>
                <w:sz w:val="24"/>
                <w:szCs w:val="24"/>
                <w:lang w:bidi="ar-SA"/>
              </w:rPr>
            </w:pPr>
            <w:r w:rsidRPr="23D1B782" w:rsidR="23D1B782">
              <w:rPr>
                <w:rFonts w:ascii="Aptos" w:hAnsi="Aptos" w:eastAsia="Aptos" w:cs="Aptos"/>
                <w:b w:val="1"/>
                <w:bCs w:val="1"/>
                <w:i w:val="0"/>
                <w:iCs w:val="0"/>
                <w:caps w:val="0"/>
                <w:smallCaps w:val="0"/>
                <w:strike w:val="0"/>
                <w:dstrike w:val="0"/>
                <w:color w:val="000000" w:themeColor="text1" w:themeTint="FF" w:themeShade="FF"/>
                <w:sz w:val="24"/>
                <w:szCs w:val="24"/>
                <w:u w:val="none"/>
                <w:lang w:val="en-US" w:bidi="ar-SA"/>
              </w:rPr>
              <w:t>Estimated Coverage</w:t>
            </w:r>
          </w:p>
        </w:tc>
        <w:tc>
          <w:tcPr>
            <w:tcW w:w="3390" w:type="dxa"/>
            <w:tcBorders>
              <w:top w:val="single" w:sz="6"/>
              <w:left w:val="single" w:sz="6"/>
              <w:bottom w:val="single" w:sz="6"/>
              <w:right w:val="single" w:sz="6"/>
            </w:tcBorders>
            <w:shd w:val="clear" w:color="auto" w:fill="FFFF00"/>
            <w:tcMar>
              <w:top w:w="15" w:type="dxa"/>
              <w:left w:w="15" w:type="dxa"/>
              <w:right w:w="15" w:type="dxa"/>
            </w:tcMar>
            <w:vAlign w:val="center"/>
          </w:tcPr>
          <w:p w:rsidR="23D1B782" w:rsidP="23D1B782" w:rsidRDefault="23D1B782" w14:paraId="556EF4D4" w14:textId="2D1CD057">
            <w:pPr>
              <w:bidi w:val="0"/>
              <w:rPr>
                <w:rFonts w:ascii="Aptos" w:hAnsi="Aptos" w:eastAsia="Aptos" w:cs="Aptos"/>
                <w:b w:val="0"/>
                <w:bCs w:val="0"/>
                <w:i w:val="0"/>
                <w:iCs w:val="0"/>
                <w:caps w:val="0"/>
                <w:smallCaps w:val="0"/>
                <w:color w:val="000000" w:themeColor="text1" w:themeTint="FF" w:themeShade="FF"/>
                <w:sz w:val="24"/>
                <w:szCs w:val="24"/>
                <w:lang w:bidi="ar-SA"/>
              </w:rPr>
            </w:pPr>
            <w:r w:rsidRPr="23D1B782" w:rsidR="23D1B782">
              <w:rPr>
                <w:rFonts w:ascii="Aptos" w:hAnsi="Aptos" w:eastAsia="Aptos" w:cs="Aptos"/>
                <w:b w:val="1"/>
                <w:bCs w:val="1"/>
                <w:i w:val="0"/>
                <w:iCs w:val="0"/>
                <w:caps w:val="0"/>
                <w:smallCaps w:val="0"/>
                <w:strike w:val="0"/>
                <w:dstrike w:val="0"/>
                <w:color w:val="000000" w:themeColor="text1" w:themeTint="FF" w:themeShade="FF"/>
                <w:sz w:val="24"/>
                <w:szCs w:val="24"/>
                <w:u w:val="none"/>
                <w:lang w:val="en-US" w:bidi="ar-SA"/>
              </w:rPr>
              <w:t>Remarks</w:t>
            </w:r>
          </w:p>
        </w:tc>
      </w:tr>
      <w:tr w:rsidR="23D1B782" w:rsidTr="23D1B782" w14:paraId="03667F95">
        <w:trPr>
          <w:trHeight w:val="300"/>
        </w:trPr>
        <w:tc>
          <w:tcPr>
            <w:tcW w:w="3165" w:type="dxa"/>
            <w:tcBorders>
              <w:top w:val="single" w:sz="6"/>
              <w:left w:val="single" w:sz="6"/>
              <w:bottom w:val="single" w:sz="6"/>
              <w:right w:val="single" w:sz="6"/>
            </w:tcBorders>
            <w:tcMar>
              <w:top w:w="15" w:type="dxa"/>
              <w:left w:w="15" w:type="dxa"/>
              <w:right w:w="15" w:type="dxa"/>
            </w:tcMar>
            <w:vAlign w:val="center"/>
          </w:tcPr>
          <w:p w:rsidR="23D1B782" w:rsidP="23D1B782" w:rsidRDefault="23D1B782" w14:paraId="06E343A9" w14:textId="7C21343E">
            <w:pPr>
              <w:bidi w:val="0"/>
              <w:rPr>
                <w:rFonts w:ascii="Aptos" w:hAnsi="Aptos" w:eastAsia="Aptos" w:cs="Aptos"/>
                <w:b w:val="0"/>
                <w:bCs w:val="0"/>
                <w:i w:val="0"/>
                <w:iCs w:val="0"/>
                <w:caps w:val="0"/>
                <w:smallCaps w:val="0"/>
                <w:color w:val="000000" w:themeColor="text1" w:themeTint="FF" w:themeShade="FF"/>
                <w:sz w:val="24"/>
                <w:szCs w:val="24"/>
                <w:lang w:bidi="ar-SA"/>
              </w:rPr>
            </w:pPr>
            <w:r w:rsidRPr="23D1B782" w:rsidR="23D1B782">
              <w:rPr>
                <w:rFonts w:ascii="Aptos" w:hAnsi="Aptos" w:eastAsia="Aptos" w:cs="Aptos"/>
                <w:b w:val="1"/>
                <w:bCs w:val="1"/>
                <w:i w:val="0"/>
                <w:iCs w:val="0"/>
                <w:caps w:val="0"/>
                <w:smallCaps w:val="0"/>
                <w:strike w:val="0"/>
                <w:dstrike w:val="0"/>
                <w:color w:val="000000" w:themeColor="text1" w:themeTint="FF" w:themeShade="FF"/>
                <w:sz w:val="24"/>
                <w:szCs w:val="24"/>
                <w:u w:val="none"/>
                <w:lang w:val="en-US" w:bidi="ar-SA"/>
              </w:rPr>
              <w:t>Car Search</w:t>
            </w:r>
          </w:p>
        </w:tc>
        <w:tc>
          <w:tcPr>
            <w:tcW w:w="2400" w:type="dxa"/>
            <w:tcBorders>
              <w:top w:val="single" w:sz="6"/>
              <w:left w:val="single" w:sz="6"/>
              <w:bottom w:val="single" w:sz="6"/>
              <w:right w:val="single" w:sz="6"/>
            </w:tcBorders>
            <w:shd w:val="clear" w:color="auto" w:fill="FFFF00"/>
            <w:tcMar>
              <w:top w:w="15" w:type="dxa"/>
              <w:left w:w="15" w:type="dxa"/>
              <w:right w:w="15" w:type="dxa"/>
            </w:tcMar>
            <w:vAlign w:val="center"/>
          </w:tcPr>
          <w:p w:rsidR="23D1B782" w:rsidP="23D1B782" w:rsidRDefault="23D1B782" w14:paraId="31775548" w14:textId="7667209C">
            <w:pPr>
              <w:bidi w:val="0"/>
              <w:rPr>
                <w:rFonts w:ascii="Aptos" w:hAnsi="Aptos" w:eastAsia="Aptos" w:cs="Aptos"/>
                <w:b w:val="0"/>
                <w:bCs w:val="0"/>
                <w:i w:val="0"/>
                <w:iCs w:val="0"/>
                <w:caps w:val="0"/>
                <w:smallCaps w:val="0"/>
                <w:color w:val="000000" w:themeColor="text1" w:themeTint="FF" w:themeShade="FF"/>
                <w:sz w:val="24"/>
                <w:szCs w:val="24"/>
                <w:lang w:bidi="ar-SA"/>
              </w:rPr>
            </w:pPr>
            <w:r w:rsidRPr="23D1B782" w:rsidR="23D1B782">
              <w:rPr>
                <w:rFonts w:ascii="Aptos" w:hAnsi="Aptos" w:eastAsia="Aptos" w:cs="Aptos"/>
                <w:b w:val="0"/>
                <w:bCs w:val="0"/>
                <w:i w:val="0"/>
                <w:iCs w:val="0"/>
                <w:caps w:val="0"/>
                <w:smallCaps w:val="0"/>
                <w:strike w:val="0"/>
                <w:dstrike w:val="0"/>
                <w:color w:val="000000" w:themeColor="text1" w:themeTint="FF" w:themeShade="FF"/>
                <w:sz w:val="24"/>
                <w:szCs w:val="24"/>
                <w:u w:val="none"/>
                <w:lang w:val="en-US" w:bidi="ar-SA"/>
              </w:rPr>
              <w:t>85%</w:t>
            </w:r>
          </w:p>
        </w:tc>
        <w:tc>
          <w:tcPr>
            <w:tcW w:w="3390" w:type="dxa"/>
            <w:tcBorders>
              <w:top w:val="single" w:sz="6"/>
              <w:left w:val="single" w:sz="6"/>
              <w:bottom w:val="single" w:sz="6"/>
              <w:right w:val="single" w:sz="6"/>
            </w:tcBorders>
            <w:tcMar>
              <w:top w:w="15" w:type="dxa"/>
              <w:left w:w="15" w:type="dxa"/>
              <w:right w:w="15" w:type="dxa"/>
            </w:tcMar>
            <w:vAlign w:val="center"/>
          </w:tcPr>
          <w:p w:rsidR="23D1B782" w:rsidP="23D1B782" w:rsidRDefault="23D1B782" w14:paraId="1F8DBBF1" w14:textId="3B7B59A1">
            <w:pPr>
              <w:bidi w:val="0"/>
              <w:rPr>
                <w:rFonts w:ascii="Aptos" w:hAnsi="Aptos" w:eastAsia="Aptos" w:cs="Aptos"/>
                <w:b w:val="0"/>
                <w:bCs w:val="0"/>
                <w:i w:val="0"/>
                <w:iCs w:val="0"/>
                <w:caps w:val="0"/>
                <w:smallCaps w:val="0"/>
                <w:color w:val="000000" w:themeColor="text1" w:themeTint="FF" w:themeShade="FF"/>
                <w:sz w:val="24"/>
                <w:szCs w:val="24"/>
                <w:lang w:bidi="ar-SA"/>
              </w:rPr>
            </w:pPr>
            <w:r w:rsidRPr="23D1B782" w:rsidR="23D1B782">
              <w:rPr>
                <w:rFonts w:ascii="Aptos" w:hAnsi="Aptos" w:eastAsia="Aptos" w:cs="Aptos"/>
                <w:b w:val="0"/>
                <w:bCs w:val="0"/>
                <w:i w:val="0"/>
                <w:iCs w:val="0"/>
                <w:caps w:val="0"/>
                <w:smallCaps w:val="0"/>
                <w:strike w:val="0"/>
                <w:dstrike w:val="0"/>
                <w:color w:val="000000" w:themeColor="text1" w:themeTint="FF" w:themeShade="FF"/>
                <w:sz w:val="24"/>
                <w:szCs w:val="24"/>
                <w:u w:val="none"/>
                <w:lang w:val="en-US" w:bidi="ar-SA"/>
              </w:rPr>
              <w:t>Covers different locations, dates, and car types but may lack edge cases like invalid locations.</w:t>
            </w:r>
          </w:p>
        </w:tc>
      </w:tr>
      <w:tr w:rsidR="23D1B782" w:rsidTr="23D1B782" w14:paraId="6E968504">
        <w:trPr>
          <w:trHeight w:val="300"/>
        </w:trPr>
        <w:tc>
          <w:tcPr>
            <w:tcW w:w="3165" w:type="dxa"/>
            <w:tcBorders>
              <w:top w:val="single" w:sz="6"/>
              <w:left w:val="single" w:sz="6"/>
              <w:bottom w:val="single" w:sz="6"/>
              <w:right w:val="single" w:sz="6"/>
            </w:tcBorders>
            <w:tcMar>
              <w:top w:w="15" w:type="dxa"/>
              <w:left w:w="15" w:type="dxa"/>
              <w:right w:w="15" w:type="dxa"/>
            </w:tcMar>
            <w:vAlign w:val="center"/>
          </w:tcPr>
          <w:p w:rsidR="23D1B782" w:rsidP="23D1B782" w:rsidRDefault="23D1B782" w14:paraId="01544351" w14:textId="11A9915F">
            <w:pPr>
              <w:bidi w:val="0"/>
              <w:rPr>
                <w:rFonts w:ascii="Aptos" w:hAnsi="Aptos" w:eastAsia="Aptos" w:cs="Aptos"/>
                <w:b w:val="0"/>
                <w:bCs w:val="0"/>
                <w:i w:val="0"/>
                <w:iCs w:val="0"/>
                <w:caps w:val="0"/>
                <w:smallCaps w:val="0"/>
                <w:color w:val="000000" w:themeColor="text1" w:themeTint="FF" w:themeShade="FF"/>
                <w:sz w:val="24"/>
                <w:szCs w:val="24"/>
                <w:lang w:bidi="ar-SA"/>
              </w:rPr>
            </w:pPr>
            <w:r w:rsidRPr="23D1B782" w:rsidR="23D1B782">
              <w:rPr>
                <w:rFonts w:ascii="Aptos" w:hAnsi="Aptos" w:eastAsia="Aptos" w:cs="Aptos"/>
                <w:b w:val="1"/>
                <w:bCs w:val="1"/>
                <w:i w:val="0"/>
                <w:iCs w:val="0"/>
                <w:caps w:val="0"/>
                <w:smallCaps w:val="0"/>
                <w:strike w:val="0"/>
                <w:dstrike w:val="0"/>
                <w:color w:val="000000" w:themeColor="text1" w:themeTint="FF" w:themeShade="FF"/>
                <w:sz w:val="24"/>
                <w:szCs w:val="24"/>
                <w:u w:val="none"/>
                <w:lang w:val="en-US" w:bidi="ar-SA"/>
              </w:rPr>
              <w:t>Car Availability Check</w:t>
            </w:r>
          </w:p>
        </w:tc>
        <w:tc>
          <w:tcPr>
            <w:tcW w:w="2400" w:type="dxa"/>
            <w:tcBorders>
              <w:top w:val="single" w:sz="6"/>
              <w:left w:val="single" w:sz="6"/>
              <w:bottom w:val="single" w:sz="6"/>
              <w:right w:val="single" w:sz="6"/>
            </w:tcBorders>
            <w:shd w:val="clear" w:color="auto" w:fill="FFFF00"/>
            <w:tcMar>
              <w:top w:w="15" w:type="dxa"/>
              <w:left w:w="15" w:type="dxa"/>
              <w:right w:w="15" w:type="dxa"/>
            </w:tcMar>
            <w:vAlign w:val="center"/>
          </w:tcPr>
          <w:p w:rsidR="23D1B782" w:rsidP="23D1B782" w:rsidRDefault="23D1B782" w14:paraId="0C695CA8" w14:textId="266AAF94">
            <w:pPr>
              <w:bidi w:val="0"/>
              <w:rPr>
                <w:rFonts w:ascii="Aptos" w:hAnsi="Aptos" w:eastAsia="Aptos" w:cs="Aptos"/>
                <w:b w:val="0"/>
                <w:bCs w:val="0"/>
                <w:i w:val="0"/>
                <w:iCs w:val="0"/>
                <w:caps w:val="0"/>
                <w:smallCaps w:val="0"/>
                <w:color w:val="000000" w:themeColor="text1" w:themeTint="FF" w:themeShade="FF"/>
                <w:sz w:val="24"/>
                <w:szCs w:val="24"/>
                <w:lang w:bidi="ar-SA"/>
              </w:rPr>
            </w:pPr>
            <w:r w:rsidRPr="23D1B782" w:rsidR="23D1B782">
              <w:rPr>
                <w:rFonts w:ascii="Aptos" w:hAnsi="Aptos" w:eastAsia="Aptos" w:cs="Aptos"/>
                <w:b w:val="0"/>
                <w:bCs w:val="0"/>
                <w:i w:val="0"/>
                <w:iCs w:val="0"/>
                <w:caps w:val="0"/>
                <w:smallCaps w:val="0"/>
                <w:strike w:val="0"/>
                <w:dstrike w:val="0"/>
                <w:color w:val="000000" w:themeColor="text1" w:themeTint="FF" w:themeShade="FF"/>
                <w:sz w:val="24"/>
                <w:szCs w:val="24"/>
                <w:u w:val="none"/>
                <w:lang w:val="en-US" w:bidi="ar-SA"/>
              </w:rPr>
              <w:t>80%</w:t>
            </w:r>
          </w:p>
        </w:tc>
        <w:tc>
          <w:tcPr>
            <w:tcW w:w="3390" w:type="dxa"/>
            <w:tcBorders>
              <w:top w:val="single" w:sz="6"/>
              <w:left w:val="single" w:sz="6"/>
              <w:bottom w:val="single" w:sz="6"/>
              <w:right w:val="single" w:sz="6"/>
            </w:tcBorders>
            <w:tcMar>
              <w:top w:w="15" w:type="dxa"/>
              <w:left w:w="15" w:type="dxa"/>
              <w:right w:w="15" w:type="dxa"/>
            </w:tcMar>
            <w:vAlign w:val="center"/>
          </w:tcPr>
          <w:p w:rsidR="23D1B782" w:rsidP="23D1B782" w:rsidRDefault="23D1B782" w14:paraId="0140CB76" w14:textId="1437F81A">
            <w:pPr>
              <w:bidi w:val="0"/>
              <w:rPr>
                <w:rFonts w:ascii="Aptos" w:hAnsi="Aptos" w:eastAsia="Aptos" w:cs="Aptos"/>
                <w:b w:val="0"/>
                <w:bCs w:val="0"/>
                <w:i w:val="0"/>
                <w:iCs w:val="0"/>
                <w:caps w:val="0"/>
                <w:smallCaps w:val="0"/>
                <w:color w:val="000000" w:themeColor="text1" w:themeTint="FF" w:themeShade="FF"/>
                <w:sz w:val="24"/>
                <w:szCs w:val="24"/>
                <w:lang w:bidi="ar-SA"/>
              </w:rPr>
            </w:pPr>
            <w:r w:rsidRPr="23D1B782" w:rsidR="23D1B782">
              <w:rPr>
                <w:rFonts w:ascii="Aptos" w:hAnsi="Aptos" w:eastAsia="Aptos" w:cs="Aptos"/>
                <w:b w:val="0"/>
                <w:bCs w:val="0"/>
                <w:i w:val="0"/>
                <w:iCs w:val="0"/>
                <w:caps w:val="0"/>
                <w:smallCaps w:val="0"/>
                <w:strike w:val="0"/>
                <w:dstrike w:val="0"/>
                <w:color w:val="000000" w:themeColor="text1" w:themeTint="FF" w:themeShade="FF"/>
                <w:sz w:val="24"/>
                <w:szCs w:val="24"/>
                <w:u w:val="none"/>
                <w:lang w:val="en-US" w:bidi="ar-SA"/>
              </w:rPr>
              <w:t>Covers basic availability but may miss tests for high-demand periods or rare car types.</w:t>
            </w:r>
          </w:p>
        </w:tc>
      </w:tr>
      <w:tr w:rsidR="23D1B782" w:rsidTr="23D1B782" w14:paraId="52744C7F">
        <w:trPr>
          <w:trHeight w:val="300"/>
        </w:trPr>
        <w:tc>
          <w:tcPr>
            <w:tcW w:w="3165" w:type="dxa"/>
            <w:tcBorders>
              <w:top w:val="single" w:sz="6"/>
              <w:left w:val="single" w:sz="6"/>
              <w:bottom w:val="single" w:sz="6"/>
              <w:right w:val="single" w:sz="6"/>
            </w:tcBorders>
            <w:tcMar>
              <w:top w:w="15" w:type="dxa"/>
              <w:left w:w="15" w:type="dxa"/>
              <w:right w:w="15" w:type="dxa"/>
            </w:tcMar>
            <w:vAlign w:val="center"/>
          </w:tcPr>
          <w:p w:rsidR="23D1B782" w:rsidP="23D1B782" w:rsidRDefault="23D1B782" w14:paraId="626ADFB9" w14:textId="370275D2">
            <w:pPr>
              <w:bidi w:val="0"/>
              <w:rPr>
                <w:rFonts w:ascii="Aptos" w:hAnsi="Aptos" w:eastAsia="Aptos" w:cs="Aptos"/>
                <w:b w:val="0"/>
                <w:bCs w:val="0"/>
                <w:i w:val="0"/>
                <w:iCs w:val="0"/>
                <w:caps w:val="0"/>
                <w:smallCaps w:val="0"/>
                <w:color w:val="000000" w:themeColor="text1" w:themeTint="FF" w:themeShade="FF"/>
                <w:sz w:val="24"/>
                <w:szCs w:val="24"/>
                <w:lang w:bidi="ar-SA"/>
              </w:rPr>
            </w:pPr>
            <w:r w:rsidRPr="23D1B782" w:rsidR="23D1B782">
              <w:rPr>
                <w:rFonts w:ascii="Aptos" w:hAnsi="Aptos" w:eastAsia="Aptos" w:cs="Aptos"/>
                <w:b w:val="1"/>
                <w:bCs w:val="1"/>
                <w:i w:val="0"/>
                <w:iCs w:val="0"/>
                <w:caps w:val="0"/>
                <w:smallCaps w:val="0"/>
                <w:strike w:val="0"/>
                <w:dstrike w:val="0"/>
                <w:color w:val="000000" w:themeColor="text1" w:themeTint="FF" w:themeShade="FF"/>
                <w:sz w:val="24"/>
                <w:szCs w:val="24"/>
                <w:u w:val="none"/>
                <w:lang w:val="en-US" w:bidi="ar-SA"/>
              </w:rPr>
              <w:t>Booking Process</w:t>
            </w:r>
          </w:p>
        </w:tc>
        <w:tc>
          <w:tcPr>
            <w:tcW w:w="2400" w:type="dxa"/>
            <w:tcBorders>
              <w:top w:val="single" w:sz="6"/>
              <w:left w:val="single" w:sz="6"/>
              <w:bottom w:val="single" w:sz="6"/>
              <w:right w:val="single" w:sz="6"/>
            </w:tcBorders>
            <w:shd w:val="clear" w:color="auto" w:fill="FFFF00"/>
            <w:tcMar>
              <w:top w:w="15" w:type="dxa"/>
              <w:left w:w="15" w:type="dxa"/>
              <w:right w:w="15" w:type="dxa"/>
            </w:tcMar>
            <w:vAlign w:val="center"/>
          </w:tcPr>
          <w:p w:rsidR="23D1B782" w:rsidP="23D1B782" w:rsidRDefault="23D1B782" w14:paraId="34893D17" w14:textId="74768387">
            <w:pPr>
              <w:bidi w:val="0"/>
              <w:rPr>
                <w:rFonts w:ascii="Aptos" w:hAnsi="Aptos" w:eastAsia="Aptos" w:cs="Aptos"/>
                <w:b w:val="0"/>
                <w:bCs w:val="0"/>
                <w:i w:val="0"/>
                <w:iCs w:val="0"/>
                <w:caps w:val="0"/>
                <w:smallCaps w:val="0"/>
                <w:color w:val="000000" w:themeColor="text1" w:themeTint="FF" w:themeShade="FF"/>
                <w:sz w:val="24"/>
                <w:szCs w:val="24"/>
                <w:lang w:bidi="ar-SA"/>
              </w:rPr>
            </w:pPr>
            <w:r w:rsidRPr="23D1B782" w:rsidR="23D1B782">
              <w:rPr>
                <w:rFonts w:ascii="Aptos" w:hAnsi="Aptos" w:eastAsia="Aptos" w:cs="Aptos"/>
                <w:b w:val="0"/>
                <w:bCs w:val="0"/>
                <w:i w:val="0"/>
                <w:iCs w:val="0"/>
                <w:caps w:val="0"/>
                <w:smallCaps w:val="0"/>
                <w:strike w:val="0"/>
                <w:dstrike w:val="0"/>
                <w:color w:val="000000" w:themeColor="text1" w:themeTint="FF" w:themeShade="FF"/>
                <w:sz w:val="24"/>
                <w:szCs w:val="24"/>
                <w:u w:val="none"/>
                <w:lang w:val="en-US" w:bidi="ar-SA"/>
              </w:rPr>
              <w:t>90%</w:t>
            </w:r>
          </w:p>
        </w:tc>
        <w:tc>
          <w:tcPr>
            <w:tcW w:w="3390" w:type="dxa"/>
            <w:tcBorders>
              <w:top w:val="single" w:sz="6"/>
              <w:left w:val="single" w:sz="6"/>
              <w:bottom w:val="single" w:sz="6"/>
              <w:right w:val="single" w:sz="6"/>
            </w:tcBorders>
            <w:tcMar>
              <w:top w:w="15" w:type="dxa"/>
              <w:left w:w="15" w:type="dxa"/>
              <w:right w:w="15" w:type="dxa"/>
            </w:tcMar>
            <w:vAlign w:val="center"/>
          </w:tcPr>
          <w:p w:rsidR="23D1B782" w:rsidP="23D1B782" w:rsidRDefault="23D1B782" w14:paraId="6324AD77" w14:textId="0EF916E0">
            <w:pPr>
              <w:bidi w:val="0"/>
              <w:rPr>
                <w:rFonts w:ascii="Aptos" w:hAnsi="Aptos" w:eastAsia="Aptos" w:cs="Aptos"/>
                <w:b w:val="0"/>
                <w:bCs w:val="0"/>
                <w:i w:val="0"/>
                <w:iCs w:val="0"/>
                <w:caps w:val="0"/>
                <w:smallCaps w:val="0"/>
                <w:color w:val="000000" w:themeColor="text1" w:themeTint="FF" w:themeShade="FF"/>
                <w:sz w:val="24"/>
                <w:szCs w:val="24"/>
                <w:lang w:bidi="ar-SA"/>
              </w:rPr>
            </w:pPr>
            <w:r w:rsidRPr="23D1B782" w:rsidR="23D1B782">
              <w:rPr>
                <w:rFonts w:ascii="Aptos" w:hAnsi="Aptos" w:eastAsia="Aptos" w:cs="Aptos"/>
                <w:b w:val="0"/>
                <w:bCs w:val="0"/>
                <w:i w:val="0"/>
                <w:iCs w:val="0"/>
                <w:caps w:val="0"/>
                <w:smallCaps w:val="0"/>
                <w:strike w:val="0"/>
                <w:dstrike w:val="0"/>
                <w:color w:val="000000" w:themeColor="text1" w:themeTint="FF" w:themeShade="FF"/>
                <w:sz w:val="24"/>
                <w:szCs w:val="24"/>
                <w:u w:val="none"/>
                <w:lang w:val="en-US" w:bidi="ar-SA"/>
              </w:rPr>
              <w:t>Covers most scenarios but may miss edge cases like expired credit cards or incorrect user details.</w:t>
            </w:r>
          </w:p>
        </w:tc>
      </w:tr>
      <w:tr w:rsidR="23D1B782" w:rsidTr="23D1B782" w14:paraId="5DDB62C2">
        <w:trPr>
          <w:trHeight w:val="300"/>
        </w:trPr>
        <w:tc>
          <w:tcPr>
            <w:tcW w:w="3165" w:type="dxa"/>
            <w:tcBorders>
              <w:top w:val="single" w:sz="6"/>
              <w:left w:val="single" w:sz="6"/>
              <w:bottom w:val="single" w:sz="6"/>
              <w:right w:val="single" w:sz="6"/>
            </w:tcBorders>
            <w:tcMar>
              <w:top w:w="15" w:type="dxa"/>
              <w:left w:w="15" w:type="dxa"/>
              <w:right w:w="15" w:type="dxa"/>
            </w:tcMar>
            <w:vAlign w:val="center"/>
          </w:tcPr>
          <w:p w:rsidR="23D1B782" w:rsidP="23D1B782" w:rsidRDefault="23D1B782" w14:paraId="629B621D" w14:textId="6997E6AA">
            <w:pPr>
              <w:bidi w:val="0"/>
              <w:rPr>
                <w:rFonts w:ascii="Aptos" w:hAnsi="Aptos" w:eastAsia="Aptos" w:cs="Aptos"/>
                <w:b w:val="0"/>
                <w:bCs w:val="0"/>
                <w:i w:val="0"/>
                <w:iCs w:val="0"/>
                <w:caps w:val="0"/>
                <w:smallCaps w:val="0"/>
                <w:color w:val="000000" w:themeColor="text1" w:themeTint="FF" w:themeShade="FF"/>
                <w:sz w:val="24"/>
                <w:szCs w:val="24"/>
                <w:lang w:bidi="ar-SA"/>
              </w:rPr>
            </w:pPr>
            <w:r w:rsidRPr="23D1B782" w:rsidR="23D1B782">
              <w:rPr>
                <w:rFonts w:ascii="Aptos" w:hAnsi="Aptos" w:eastAsia="Aptos" w:cs="Aptos"/>
                <w:b w:val="1"/>
                <w:bCs w:val="1"/>
                <w:i w:val="0"/>
                <w:iCs w:val="0"/>
                <w:caps w:val="0"/>
                <w:smallCaps w:val="0"/>
                <w:strike w:val="0"/>
                <w:dstrike w:val="0"/>
                <w:color w:val="000000" w:themeColor="text1" w:themeTint="FF" w:themeShade="FF"/>
                <w:sz w:val="24"/>
                <w:szCs w:val="24"/>
                <w:u w:val="none"/>
                <w:lang w:val="en-US" w:bidi="ar-SA"/>
              </w:rPr>
              <w:t>Rental Policies Validation</w:t>
            </w:r>
          </w:p>
        </w:tc>
        <w:tc>
          <w:tcPr>
            <w:tcW w:w="2400" w:type="dxa"/>
            <w:tcBorders>
              <w:top w:val="single" w:sz="6"/>
              <w:left w:val="single" w:sz="6"/>
              <w:bottom w:val="single" w:sz="6"/>
              <w:right w:val="single" w:sz="6"/>
            </w:tcBorders>
            <w:shd w:val="clear" w:color="auto" w:fill="FFFF00"/>
            <w:tcMar>
              <w:top w:w="15" w:type="dxa"/>
              <w:left w:w="15" w:type="dxa"/>
              <w:right w:w="15" w:type="dxa"/>
            </w:tcMar>
            <w:vAlign w:val="center"/>
          </w:tcPr>
          <w:p w:rsidR="23D1B782" w:rsidP="23D1B782" w:rsidRDefault="23D1B782" w14:paraId="430E4269" w14:textId="4CB5D3B7">
            <w:pPr>
              <w:bidi w:val="0"/>
              <w:rPr>
                <w:rFonts w:ascii="Aptos" w:hAnsi="Aptos" w:eastAsia="Aptos" w:cs="Aptos"/>
                <w:b w:val="0"/>
                <w:bCs w:val="0"/>
                <w:i w:val="0"/>
                <w:iCs w:val="0"/>
                <w:caps w:val="0"/>
                <w:smallCaps w:val="0"/>
                <w:color w:val="000000" w:themeColor="text1" w:themeTint="FF" w:themeShade="FF"/>
                <w:sz w:val="24"/>
                <w:szCs w:val="24"/>
                <w:lang w:bidi="ar-SA"/>
              </w:rPr>
            </w:pPr>
            <w:r w:rsidRPr="23D1B782" w:rsidR="23D1B782">
              <w:rPr>
                <w:rFonts w:ascii="Aptos" w:hAnsi="Aptos" w:eastAsia="Aptos" w:cs="Aptos"/>
                <w:b w:val="0"/>
                <w:bCs w:val="0"/>
                <w:i w:val="0"/>
                <w:iCs w:val="0"/>
                <w:caps w:val="0"/>
                <w:smallCaps w:val="0"/>
                <w:strike w:val="0"/>
                <w:dstrike w:val="0"/>
                <w:color w:val="000000" w:themeColor="text1" w:themeTint="FF" w:themeShade="FF"/>
                <w:sz w:val="24"/>
                <w:szCs w:val="24"/>
                <w:u w:val="none"/>
                <w:lang w:val="en-US" w:bidi="ar-SA"/>
              </w:rPr>
              <w:t>75%</w:t>
            </w:r>
          </w:p>
        </w:tc>
        <w:tc>
          <w:tcPr>
            <w:tcW w:w="3390" w:type="dxa"/>
            <w:tcBorders>
              <w:top w:val="single" w:sz="6"/>
              <w:left w:val="single" w:sz="6"/>
              <w:bottom w:val="single" w:sz="6"/>
              <w:right w:val="single" w:sz="6"/>
            </w:tcBorders>
            <w:tcMar>
              <w:top w:w="15" w:type="dxa"/>
              <w:left w:w="15" w:type="dxa"/>
              <w:right w:w="15" w:type="dxa"/>
            </w:tcMar>
            <w:vAlign w:val="center"/>
          </w:tcPr>
          <w:p w:rsidR="23D1B782" w:rsidP="23D1B782" w:rsidRDefault="23D1B782" w14:paraId="76B48D5E" w14:textId="54A4A4CA">
            <w:pPr>
              <w:bidi w:val="0"/>
              <w:rPr>
                <w:rFonts w:ascii="Aptos" w:hAnsi="Aptos" w:eastAsia="Aptos" w:cs="Aptos"/>
                <w:b w:val="0"/>
                <w:bCs w:val="0"/>
                <w:i w:val="0"/>
                <w:iCs w:val="0"/>
                <w:caps w:val="0"/>
                <w:smallCaps w:val="0"/>
                <w:color w:val="000000" w:themeColor="text1" w:themeTint="FF" w:themeShade="FF"/>
                <w:sz w:val="24"/>
                <w:szCs w:val="24"/>
                <w:lang w:bidi="ar-SA"/>
              </w:rPr>
            </w:pPr>
            <w:r w:rsidRPr="23D1B782" w:rsidR="23D1B782">
              <w:rPr>
                <w:rFonts w:ascii="Aptos" w:hAnsi="Aptos" w:eastAsia="Aptos" w:cs="Aptos"/>
                <w:b w:val="0"/>
                <w:bCs w:val="0"/>
                <w:i w:val="0"/>
                <w:iCs w:val="0"/>
                <w:caps w:val="0"/>
                <w:smallCaps w:val="0"/>
                <w:strike w:val="0"/>
                <w:dstrike w:val="0"/>
                <w:color w:val="000000" w:themeColor="text1" w:themeTint="FF" w:themeShade="FF"/>
                <w:sz w:val="24"/>
                <w:szCs w:val="24"/>
                <w:u w:val="none"/>
                <w:lang w:val="en-US" w:bidi="ar-SA"/>
              </w:rPr>
              <w:t>Covers major rules but may not test all edge cases like special license types or country-based restrictions.</w:t>
            </w:r>
          </w:p>
        </w:tc>
      </w:tr>
    </w:tbl>
    <w:p w:rsidR="23D1B782" w:rsidP="23D1B782" w:rsidRDefault="23D1B782" w14:paraId="454670AB" w14:textId="4D3AB16C">
      <w:pPr>
        <w:bidi w:val="0"/>
        <w:rPr>
          <w:rFonts w:ascii="Aptos" w:hAnsi="Aptos" w:eastAsia="Aptos" w:cs="Aptos"/>
          <w:b w:val="1"/>
          <w:bCs w:val="1"/>
          <w:i w:val="0"/>
          <w:iCs w:val="0"/>
          <w:caps w:val="0"/>
          <w:smallCaps w:val="0"/>
          <w:noProof w:val="0"/>
          <w:color w:val="000000" w:themeColor="text1" w:themeTint="FF" w:themeShade="FF"/>
          <w:sz w:val="24"/>
          <w:szCs w:val="24"/>
          <w:lang w:val="en-US"/>
        </w:rPr>
      </w:pPr>
    </w:p>
    <w:p w:rsidR="23D1B782" w:rsidP="23D1B782" w:rsidRDefault="23D1B782" w14:paraId="76D4C95B" w14:textId="65AE917F">
      <w:pPr>
        <w:bidi w:val="0"/>
        <w:rPr>
          <w:rFonts w:ascii="Arial" w:hAnsi="Arial" w:eastAsia="Arial" w:cs="Arial"/>
          <w:noProof w:val="0"/>
          <w:sz w:val="24"/>
          <w:szCs w:val="24"/>
          <w:lang w:val="en-US"/>
        </w:rPr>
      </w:pPr>
      <w:r w:rsidRPr="23D1B782" w:rsidR="23D1B782">
        <w:rPr>
          <w:rFonts w:ascii="Aptos" w:hAnsi="Aptos" w:eastAsia="Aptos" w:cs="Aptos"/>
          <w:b w:val="1"/>
          <w:bCs w:val="1"/>
          <w:i w:val="0"/>
          <w:iCs w:val="0"/>
          <w:caps w:val="0"/>
          <w:smallCaps w:val="0"/>
          <w:noProof w:val="0"/>
          <w:color w:val="000000" w:themeColor="text1" w:themeTint="FF" w:themeShade="FF"/>
          <w:sz w:val="24"/>
          <w:szCs w:val="24"/>
          <w:lang w:val="en-US"/>
        </w:rPr>
        <w:t xml:space="preserve">Overall Estimated Test Coverage for this test </w:t>
      </w:r>
      <w:r w:rsidRPr="23D1B782" w:rsidR="23D1B782">
        <w:rPr>
          <w:rFonts w:ascii="Aptos" w:hAnsi="Aptos" w:eastAsia="Aptos" w:cs="Aptos"/>
          <w:b w:val="1"/>
          <w:bCs w:val="1"/>
          <w:i w:val="0"/>
          <w:iCs w:val="0"/>
          <w:caps w:val="0"/>
          <w:smallCaps w:val="0"/>
          <w:noProof w:val="0"/>
          <w:color w:val="000000" w:themeColor="text1" w:themeTint="FF" w:themeShade="FF"/>
          <w:sz w:val="24"/>
          <w:szCs w:val="24"/>
          <w:lang w:val="en-US"/>
        </w:rPr>
        <w:t>case :</w:t>
      </w:r>
      <w:r w:rsidRPr="23D1B782" w:rsidR="23D1B78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23D1B782" w:rsidR="23D1B782">
        <w:rPr>
          <w:rFonts w:ascii="Aptos" w:hAnsi="Aptos" w:eastAsia="Aptos" w:cs="Aptos"/>
          <w:b w:val="1"/>
          <w:bCs w:val="1"/>
          <w:i w:val="0"/>
          <w:iCs w:val="0"/>
          <w:caps w:val="0"/>
          <w:smallCaps w:val="0"/>
          <w:noProof w:val="0"/>
          <w:color w:val="000000" w:themeColor="text1" w:themeTint="FF" w:themeShade="FF"/>
          <w:sz w:val="24"/>
          <w:szCs w:val="24"/>
          <w:lang w:val="en-US"/>
        </w:rPr>
        <w:t>83%</w:t>
      </w:r>
    </w:p>
    <w:p w:rsidR="23D1B782" w:rsidP="23D1B782" w:rsidRDefault="23D1B782" w14:paraId="702D646F" w14:textId="77DFB408">
      <w:pPr>
        <w:bidi w:val="0"/>
        <w:rPr>
          <w:rFonts w:ascii="Aptos" w:hAnsi="Aptos" w:eastAsia="Aptos" w:cs="Aptos"/>
          <w:b w:val="1"/>
          <w:bCs w:val="1"/>
          <w:i w:val="0"/>
          <w:iCs w:val="0"/>
          <w:caps w:val="0"/>
          <w:smallCaps w:val="0"/>
          <w:noProof w:val="0"/>
          <w:color w:val="000000" w:themeColor="text1" w:themeTint="FF" w:themeShade="FF"/>
          <w:sz w:val="24"/>
          <w:szCs w:val="24"/>
          <w:lang w:val="en-US"/>
        </w:rPr>
      </w:pPr>
    </w:p>
    <w:p w:rsidR="23D1B782" w:rsidP="23D1B782" w:rsidRDefault="23D1B782" w14:paraId="4D6B53DF" w14:textId="03F45FE9">
      <w:pPr>
        <w:bidi w:val="0"/>
        <w:rPr>
          <w:rFonts w:ascii="Aptos" w:hAnsi="Aptos" w:eastAsia="Aptos" w:cs="Aptos"/>
          <w:b w:val="1"/>
          <w:bCs w:val="1"/>
          <w:i w:val="0"/>
          <w:iCs w:val="0"/>
          <w:caps w:val="0"/>
          <w:smallCaps w:val="0"/>
          <w:noProof w:val="0"/>
          <w:color w:val="000000" w:themeColor="text1" w:themeTint="FF" w:themeShade="FF"/>
          <w:sz w:val="36"/>
          <w:szCs w:val="36"/>
          <w:lang w:val="en-US"/>
        </w:rPr>
      </w:pPr>
      <w:r w:rsidRPr="23D1B782" w:rsidR="23D1B782">
        <w:rPr>
          <w:rStyle w:val="Heading2Char"/>
          <w:noProof w:val="0"/>
          <w:sz w:val="36"/>
          <w:szCs w:val="36"/>
          <w:lang w:val="en-US"/>
        </w:rPr>
        <w:t>3-Response time for API requests</w:t>
      </w:r>
    </w:p>
    <w:p w:rsidR="23D1B782" w:rsidP="23D1B782" w:rsidRDefault="23D1B782" w14:paraId="4F8E42D0" w14:textId="4D562565">
      <w:pPr>
        <w:bidi w:val="0"/>
        <w:rPr>
          <w:rFonts w:ascii="Times New Roman" w:hAnsi="Times New Roman" w:eastAsia="Times New Roman" w:cs="Times New Roman"/>
          <w:noProof w:val="0"/>
          <w:sz w:val="36"/>
          <w:szCs w:val="36"/>
          <w:lang w:val="en-US"/>
        </w:rPr>
      </w:pPr>
      <w:r w:rsidRPr="23D1B782" w:rsidR="23D1B782">
        <w:rPr>
          <w:rFonts w:ascii="Aptos" w:hAnsi="Aptos" w:eastAsia="Aptos" w:cs="Aptos"/>
          <w:b w:val="0"/>
          <w:bCs w:val="0"/>
          <w:i w:val="0"/>
          <w:iCs w:val="0"/>
          <w:caps w:val="0"/>
          <w:smallCaps w:val="0"/>
          <w:noProof w:val="0"/>
          <w:color w:val="000000" w:themeColor="text1" w:themeTint="FF" w:themeShade="FF"/>
          <w:sz w:val="24"/>
          <w:szCs w:val="24"/>
          <w:lang w:val="en-US"/>
        </w:rPr>
        <w:t>API response time is the time taken by the server to process a request and return a response to the client (browser or application). It is measured in milliseconds (ms).</w:t>
      </w:r>
    </w:p>
    <w:p w:rsidR="23D1B782" w:rsidP="23D1B782" w:rsidRDefault="23D1B782" w14:paraId="279E3BB4" w14:textId="07B78E29">
      <w:pPr>
        <w:bidi w:val="0"/>
        <w:rPr>
          <w:rFonts w:ascii="Aptos" w:hAnsi="Aptos" w:eastAsia="Aptos" w:cs="Aptos"/>
          <w:b w:val="0"/>
          <w:bCs w:val="0"/>
          <w:i w:val="0"/>
          <w:iCs w:val="0"/>
          <w:caps w:val="0"/>
          <w:smallCaps w:val="0"/>
          <w:noProof w:val="0"/>
          <w:color w:val="000000" w:themeColor="text1" w:themeTint="FF" w:themeShade="FF"/>
          <w:sz w:val="24"/>
          <w:szCs w:val="24"/>
          <w:lang w:val="en-US"/>
        </w:rPr>
      </w:pPr>
      <w:r w:rsidRPr="23D1B782" w:rsidR="23D1B782">
        <w:rPr>
          <w:rFonts w:ascii="Aptos" w:hAnsi="Aptos" w:eastAsia="Aptos" w:cs="Aptos"/>
          <w:b w:val="1"/>
          <w:bCs w:val="1"/>
          <w:i w:val="0"/>
          <w:iCs w:val="0"/>
          <w:caps w:val="0"/>
          <w:smallCaps w:val="0"/>
          <w:noProof w:val="0"/>
          <w:color w:val="000000" w:themeColor="text1" w:themeTint="FF" w:themeShade="FF"/>
          <w:sz w:val="24"/>
          <w:szCs w:val="24"/>
          <w:lang w:val="en-US"/>
        </w:rPr>
        <w:t>Tools Used for Measurement:</w:t>
      </w:r>
    </w:p>
    <w:p w:rsidR="23D1B782" w:rsidP="23D1B782" w:rsidRDefault="23D1B782" w14:paraId="1EAC681E" w14:textId="2B854944">
      <w:pPr>
        <w:bidi w:val="0"/>
        <w:rPr>
          <w:rFonts w:ascii="Aptos" w:hAnsi="Aptos" w:eastAsia="Aptos" w:cs="Aptos"/>
          <w:b w:val="0"/>
          <w:bCs w:val="0"/>
          <w:i w:val="0"/>
          <w:iCs w:val="0"/>
          <w:caps w:val="0"/>
          <w:smallCaps w:val="0"/>
          <w:noProof w:val="0"/>
          <w:color w:val="000000" w:themeColor="text1" w:themeTint="FF" w:themeShade="FF"/>
          <w:sz w:val="24"/>
          <w:szCs w:val="24"/>
          <w:lang w:val="en-US"/>
        </w:rPr>
      </w:pPr>
      <w:r w:rsidRPr="23D1B782" w:rsidR="23D1B782">
        <w:rPr>
          <w:rFonts w:ascii="Aptos" w:hAnsi="Aptos" w:eastAsia="Aptos" w:cs="Aptos"/>
          <w:b w:val="0"/>
          <w:bCs w:val="0"/>
          <w:i w:val="0"/>
          <w:iCs w:val="0"/>
          <w:caps w:val="0"/>
          <w:smallCaps w:val="0"/>
          <w:noProof w:val="0"/>
          <w:color w:val="000000" w:themeColor="text1" w:themeTint="FF" w:themeShade="FF"/>
          <w:sz w:val="24"/>
          <w:szCs w:val="24"/>
          <w:lang w:val="en-US"/>
        </w:rPr>
        <w:t xml:space="preserve">     Postman: For sending requests and measuring response time.</w:t>
      </w:r>
    </w:p>
    <w:p w:rsidR="23D1B782" w:rsidP="23D1B782" w:rsidRDefault="23D1B782" w14:paraId="147274C4" w14:textId="0D7948BA">
      <w:pPr>
        <w:bidi w:val="0"/>
        <w:rPr>
          <w:rFonts w:ascii="Aptos" w:hAnsi="Aptos" w:eastAsia="Aptos" w:cs="Aptos"/>
          <w:b w:val="0"/>
          <w:bCs w:val="0"/>
          <w:i w:val="0"/>
          <w:iCs w:val="0"/>
          <w:caps w:val="0"/>
          <w:smallCaps w:val="0"/>
          <w:noProof w:val="0"/>
          <w:color w:val="000000" w:themeColor="text1" w:themeTint="FF" w:themeShade="FF"/>
          <w:sz w:val="24"/>
          <w:szCs w:val="24"/>
          <w:lang w:val="en-US"/>
        </w:rPr>
      </w:pPr>
      <w:r w:rsidRPr="23D1B782" w:rsidR="23D1B78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23D1B782" w:rsidR="23D1B782">
        <w:rPr>
          <w:rFonts w:ascii="Aptos" w:hAnsi="Aptos" w:eastAsia="Aptos" w:cs="Aptos"/>
          <w:b w:val="1"/>
          <w:bCs w:val="1"/>
          <w:i w:val="0"/>
          <w:iCs w:val="0"/>
          <w:caps w:val="0"/>
          <w:smallCaps w:val="0"/>
          <w:noProof w:val="0"/>
          <w:color w:val="000000" w:themeColor="text1" w:themeTint="FF" w:themeShade="FF"/>
          <w:sz w:val="24"/>
          <w:szCs w:val="24"/>
          <w:lang w:val="en-US"/>
        </w:rPr>
        <w:t xml:space="preserve"> Performance Benchmarks</w:t>
      </w:r>
    </w:p>
    <w:tbl>
      <w:tblPr>
        <w:tblStyle w:val="TableGrid"/>
        <w:bidiVisual w:val="0"/>
        <w:tblW w:w="0" w:type="auto"/>
        <w:tblInd w:w="540" w:type="dxa"/>
        <w:tblBorders>
          <w:top w:val="single" w:sz="6"/>
          <w:left w:val="single" w:sz="6"/>
          <w:bottom w:val="single" w:sz="6"/>
          <w:right w:val="single" w:sz="6"/>
        </w:tblBorders>
        <w:tblLayout w:type="fixed"/>
        <w:tblLook w:val="04A0" w:firstRow="1" w:lastRow="0" w:firstColumn="1" w:lastColumn="0" w:noHBand="0" w:noVBand="1"/>
      </w:tblPr>
      <w:tblGrid>
        <w:gridCol w:w="4200"/>
        <w:gridCol w:w="4740"/>
      </w:tblGrid>
      <w:tr w:rsidR="23D1B782" w:rsidTr="23D1B782" w14:paraId="45A54902">
        <w:trPr>
          <w:trHeight w:val="300"/>
        </w:trPr>
        <w:tc>
          <w:tcPr>
            <w:tcW w:w="4200" w:type="dxa"/>
            <w:tcBorders>
              <w:top w:val="single" w:sz="6"/>
              <w:left w:val="single" w:sz="6"/>
              <w:bottom w:val="single" w:sz="6"/>
              <w:right w:val="single" w:sz="6"/>
            </w:tcBorders>
            <w:tcMar>
              <w:left w:w="105" w:type="dxa"/>
              <w:right w:w="105" w:type="dxa"/>
            </w:tcMar>
            <w:vAlign w:val="center"/>
          </w:tcPr>
          <w:p w:rsidR="23D1B782" w:rsidP="23D1B782" w:rsidRDefault="23D1B782" w14:paraId="3D8CB290" w14:textId="26B37C70">
            <w:pPr>
              <w:bidi w:val="0"/>
              <w:jc w:val="center"/>
              <w:rPr>
                <w:rFonts w:ascii="Aptos" w:hAnsi="Aptos" w:eastAsia="Aptos" w:cs="Aptos"/>
                <w:b w:val="0"/>
                <w:bCs w:val="0"/>
                <w:i w:val="0"/>
                <w:iCs w:val="0"/>
                <w:sz w:val="24"/>
                <w:szCs w:val="24"/>
                <w:lang w:val="en-US"/>
              </w:rPr>
            </w:pPr>
            <w:r w:rsidRPr="23D1B782" w:rsidR="23D1B782">
              <w:rPr>
                <w:rFonts w:ascii="Aptos" w:hAnsi="Aptos" w:eastAsia="Aptos" w:cs="Aptos"/>
                <w:b w:val="1"/>
                <w:bCs w:val="1"/>
                <w:i w:val="0"/>
                <w:iCs w:val="0"/>
                <w:sz w:val="24"/>
                <w:szCs w:val="24"/>
                <w:lang w:val="en-US"/>
              </w:rPr>
              <w:t>API TYPE</w:t>
            </w:r>
          </w:p>
        </w:tc>
        <w:tc>
          <w:tcPr>
            <w:tcW w:w="4740" w:type="dxa"/>
            <w:tcBorders>
              <w:top w:val="single" w:sz="6"/>
              <w:left w:val="single" w:sz="6"/>
              <w:bottom w:val="single" w:sz="6"/>
              <w:right w:val="single" w:sz="6"/>
            </w:tcBorders>
            <w:tcMar>
              <w:left w:w="105" w:type="dxa"/>
              <w:right w:w="105" w:type="dxa"/>
            </w:tcMar>
            <w:vAlign w:val="center"/>
          </w:tcPr>
          <w:p w:rsidR="23D1B782" w:rsidP="23D1B782" w:rsidRDefault="23D1B782" w14:paraId="50FB3289" w14:textId="2C0BC794">
            <w:pPr>
              <w:bidi w:val="0"/>
              <w:jc w:val="center"/>
              <w:rPr>
                <w:rFonts w:ascii="Aptos" w:hAnsi="Aptos" w:eastAsia="Aptos" w:cs="Aptos"/>
                <w:b w:val="0"/>
                <w:bCs w:val="0"/>
                <w:i w:val="0"/>
                <w:iCs w:val="0"/>
                <w:sz w:val="24"/>
                <w:szCs w:val="24"/>
                <w:lang w:val="en-US"/>
              </w:rPr>
            </w:pPr>
            <w:r w:rsidRPr="23D1B782" w:rsidR="23D1B782">
              <w:rPr>
                <w:rFonts w:ascii="Aptos" w:hAnsi="Aptos" w:eastAsia="Aptos" w:cs="Aptos"/>
                <w:b w:val="1"/>
                <w:bCs w:val="1"/>
                <w:i w:val="0"/>
                <w:iCs w:val="0"/>
                <w:sz w:val="24"/>
                <w:szCs w:val="24"/>
                <w:lang w:val="en-US"/>
              </w:rPr>
              <w:t>TARGET RESPONSE TIME</w:t>
            </w:r>
          </w:p>
        </w:tc>
      </w:tr>
      <w:tr w:rsidR="23D1B782" w:rsidTr="23D1B782" w14:paraId="01CED21C">
        <w:trPr>
          <w:trHeight w:val="300"/>
        </w:trPr>
        <w:tc>
          <w:tcPr>
            <w:tcW w:w="4200" w:type="dxa"/>
            <w:tcBorders>
              <w:top w:val="single" w:sz="6"/>
              <w:left w:val="single" w:sz="6"/>
              <w:bottom w:val="single" w:sz="6"/>
              <w:right w:val="single" w:sz="6"/>
            </w:tcBorders>
            <w:tcMar>
              <w:left w:w="105" w:type="dxa"/>
              <w:right w:w="105" w:type="dxa"/>
            </w:tcMar>
            <w:vAlign w:val="center"/>
          </w:tcPr>
          <w:p w:rsidR="23D1B782" w:rsidP="23D1B782" w:rsidRDefault="23D1B782" w14:paraId="3279DE6F" w14:textId="586BFFC5">
            <w:pPr>
              <w:bidi w:val="0"/>
              <w:jc w:val="center"/>
              <w:rPr>
                <w:rFonts w:ascii="Aptos" w:hAnsi="Aptos" w:eastAsia="Aptos" w:cs="Aptos"/>
                <w:b w:val="0"/>
                <w:bCs w:val="0"/>
                <w:i w:val="0"/>
                <w:iCs w:val="0"/>
                <w:sz w:val="24"/>
                <w:szCs w:val="24"/>
                <w:lang w:val="en-US"/>
              </w:rPr>
            </w:pPr>
            <w:r w:rsidRPr="23D1B782" w:rsidR="23D1B782">
              <w:rPr>
                <w:rFonts w:ascii="Aptos" w:hAnsi="Aptos" w:eastAsia="Aptos" w:cs="Aptos"/>
                <w:b w:val="0"/>
                <w:bCs w:val="0"/>
                <w:i w:val="0"/>
                <w:iCs w:val="0"/>
                <w:sz w:val="24"/>
                <w:szCs w:val="24"/>
                <w:lang w:val="en-US"/>
              </w:rPr>
              <w:t>Authentication</w:t>
            </w:r>
          </w:p>
        </w:tc>
        <w:tc>
          <w:tcPr>
            <w:tcW w:w="4740" w:type="dxa"/>
            <w:tcBorders>
              <w:top w:val="single" w:sz="6"/>
              <w:left w:val="single" w:sz="6"/>
              <w:bottom w:val="single" w:sz="6"/>
              <w:right w:val="single" w:sz="6"/>
            </w:tcBorders>
            <w:tcMar>
              <w:left w:w="105" w:type="dxa"/>
              <w:right w:w="105" w:type="dxa"/>
            </w:tcMar>
            <w:vAlign w:val="center"/>
          </w:tcPr>
          <w:p w:rsidR="23D1B782" w:rsidP="23D1B782" w:rsidRDefault="23D1B782" w14:paraId="31EA582C" w14:textId="3AC8FE88">
            <w:pPr>
              <w:bidi w:val="0"/>
              <w:jc w:val="center"/>
              <w:rPr>
                <w:rFonts w:ascii="Aptos" w:hAnsi="Aptos" w:eastAsia="Aptos" w:cs="Aptos"/>
                <w:b w:val="0"/>
                <w:bCs w:val="0"/>
                <w:i w:val="0"/>
                <w:iCs w:val="0"/>
                <w:sz w:val="24"/>
                <w:szCs w:val="24"/>
                <w:lang w:val="en-US"/>
              </w:rPr>
            </w:pPr>
            <w:r w:rsidRPr="23D1B782" w:rsidR="23D1B782">
              <w:rPr>
                <w:rFonts w:ascii="Aptos" w:hAnsi="Aptos" w:eastAsia="Aptos" w:cs="Aptos"/>
                <w:b w:val="0"/>
                <w:bCs w:val="0"/>
                <w:i w:val="0"/>
                <w:iCs w:val="0"/>
                <w:sz w:val="24"/>
                <w:szCs w:val="24"/>
                <w:lang w:val="en-US"/>
              </w:rPr>
              <w:t>&lt; 400 ms</w:t>
            </w:r>
          </w:p>
        </w:tc>
      </w:tr>
      <w:tr w:rsidR="23D1B782" w:rsidTr="23D1B782" w14:paraId="0C003691">
        <w:trPr>
          <w:trHeight w:val="300"/>
        </w:trPr>
        <w:tc>
          <w:tcPr>
            <w:tcW w:w="4200" w:type="dxa"/>
            <w:tcBorders>
              <w:top w:val="single" w:sz="6"/>
              <w:left w:val="single" w:sz="6"/>
              <w:bottom w:val="single" w:sz="6"/>
              <w:right w:val="single" w:sz="6"/>
            </w:tcBorders>
            <w:tcMar>
              <w:left w:w="105" w:type="dxa"/>
              <w:right w:w="105" w:type="dxa"/>
            </w:tcMar>
            <w:vAlign w:val="center"/>
          </w:tcPr>
          <w:p w:rsidR="23D1B782" w:rsidP="23D1B782" w:rsidRDefault="23D1B782" w14:paraId="30F24F8A" w14:textId="2C45D370">
            <w:pPr>
              <w:bidi w:val="0"/>
              <w:jc w:val="center"/>
              <w:rPr>
                <w:rFonts w:ascii="Aptos" w:hAnsi="Aptos" w:eastAsia="Aptos" w:cs="Aptos"/>
                <w:b w:val="0"/>
                <w:bCs w:val="0"/>
                <w:i w:val="0"/>
                <w:iCs w:val="0"/>
                <w:sz w:val="24"/>
                <w:szCs w:val="24"/>
                <w:lang w:val="en-US"/>
              </w:rPr>
            </w:pPr>
            <w:r w:rsidRPr="23D1B782" w:rsidR="23D1B782">
              <w:rPr>
                <w:rFonts w:ascii="Aptos" w:hAnsi="Aptos" w:eastAsia="Aptos" w:cs="Aptos"/>
                <w:b w:val="0"/>
                <w:bCs w:val="0"/>
                <w:i w:val="0"/>
                <w:iCs w:val="0"/>
                <w:sz w:val="24"/>
                <w:szCs w:val="24"/>
                <w:lang w:val="en-US"/>
              </w:rPr>
              <w:t>Data Retrieval</w:t>
            </w:r>
          </w:p>
        </w:tc>
        <w:tc>
          <w:tcPr>
            <w:tcW w:w="4740" w:type="dxa"/>
            <w:tcBorders>
              <w:top w:val="single" w:sz="6"/>
              <w:left w:val="single" w:sz="6"/>
              <w:bottom w:val="single" w:sz="6"/>
              <w:right w:val="single" w:sz="6"/>
            </w:tcBorders>
            <w:tcMar>
              <w:left w:w="105" w:type="dxa"/>
              <w:right w:w="105" w:type="dxa"/>
            </w:tcMar>
            <w:vAlign w:val="center"/>
          </w:tcPr>
          <w:p w:rsidR="23D1B782" w:rsidP="23D1B782" w:rsidRDefault="23D1B782" w14:paraId="02BE10BC" w14:textId="4A9C950C">
            <w:pPr>
              <w:bidi w:val="0"/>
              <w:jc w:val="center"/>
              <w:rPr>
                <w:rFonts w:ascii="Aptos" w:hAnsi="Aptos" w:eastAsia="Aptos" w:cs="Aptos"/>
                <w:b w:val="0"/>
                <w:bCs w:val="0"/>
                <w:i w:val="0"/>
                <w:iCs w:val="0"/>
                <w:sz w:val="24"/>
                <w:szCs w:val="24"/>
                <w:lang w:val="en-US"/>
              </w:rPr>
            </w:pPr>
            <w:r w:rsidRPr="23D1B782" w:rsidR="23D1B782">
              <w:rPr>
                <w:rFonts w:ascii="Aptos" w:hAnsi="Aptos" w:eastAsia="Aptos" w:cs="Aptos"/>
                <w:b w:val="0"/>
                <w:bCs w:val="0"/>
                <w:i w:val="0"/>
                <w:iCs w:val="0"/>
                <w:sz w:val="24"/>
                <w:szCs w:val="24"/>
                <w:lang w:val="en-US"/>
              </w:rPr>
              <w:t>&lt; 300 ms</w:t>
            </w:r>
          </w:p>
        </w:tc>
      </w:tr>
      <w:tr w:rsidR="23D1B782" w:rsidTr="23D1B782" w14:paraId="7A25E6EF">
        <w:trPr>
          <w:trHeight w:val="300"/>
        </w:trPr>
        <w:tc>
          <w:tcPr>
            <w:tcW w:w="4200" w:type="dxa"/>
            <w:tcBorders>
              <w:top w:val="single" w:sz="6"/>
              <w:left w:val="single" w:sz="6"/>
              <w:bottom w:val="single" w:sz="6"/>
              <w:right w:val="single" w:sz="6"/>
            </w:tcBorders>
            <w:tcMar>
              <w:left w:w="105" w:type="dxa"/>
              <w:right w:w="105" w:type="dxa"/>
            </w:tcMar>
            <w:vAlign w:val="center"/>
          </w:tcPr>
          <w:p w:rsidR="23D1B782" w:rsidP="23D1B782" w:rsidRDefault="23D1B782" w14:paraId="1FD62922" w14:textId="6B43C698">
            <w:pPr>
              <w:bidi w:val="0"/>
              <w:jc w:val="center"/>
              <w:rPr>
                <w:rFonts w:ascii="Aptos" w:hAnsi="Aptos" w:eastAsia="Aptos" w:cs="Aptos"/>
                <w:b w:val="0"/>
                <w:bCs w:val="0"/>
                <w:i w:val="0"/>
                <w:iCs w:val="0"/>
                <w:sz w:val="24"/>
                <w:szCs w:val="24"/>
                <w:lang w:val="en-US"/>
              </w:rPr>
            </w:pPr>
            <w:r w:rsidRPr="23D1B782" w:rsidR="23D1B782">
              <w:rPr>
                <w:rFonts w:ascii="Aptos" w:hAnsi="Aptos" w:eastAsia="Aptos" w:cs="Aptos"/>
                <w:b w:val="0"/>
                <w:bCs w:val="0"/>
                <w:i w:val="0"/>
                <w:iCs w:val="0"/>
                <w:sz w:val="24"/>
                <w:szCs w:val="24"/>
                <w:lang w:val="en-US"/>
              </w:rPr>
              <w:t>Complex Operations (Checkout)</w:t>
            </w:r>
          </w:p>
        </w:tc>
        <w:tc>
          <w:tcPr>
            <w:tcW w:w="4740" w:type="dxa"/>
            <w:tcBorders>
              <w:top w:val="single" w:sz="6"/>
              <w:left w:val="single" w:sz="6"/>
              <w:bottom w:val="single" w:sz="6"/>
              <w:right w:val="single" w:sz="6"/>
            </w:tcBorders>
            <w:tcMar>
              <w:left w:w="105" w:type="dxa"/>
              <w:right w:w="105" w:type="dxa"/>
            </w:tcMar>
            <w:vAlign w:val="center"/>
          </w:tcPr>
          <w:p w:rsidR="23D1B782" w:rsidP="23D1B782" w:rsidRDefault="23D1B782" w14:paraId="7D4065DE" w14:textId="1FF37B74">
            <w:pPr>
              <w:bidi w:val="0"/>
              <w:jc w:val="center"/>
              <w:rPr>
                <w:rFonts w:ascii="Aptos" w:hAnsi="Aptos" w:eastAsia="Aptos" w:cs="Aptos"/>
                <w:b w:val="0"/>
                <w:bCs w:val="0"/>
                <w:i w:val="0"/>
                <w:iCs w:val="0"/>
                <w:sz w:val="24"/>
                <w:szCs w:val="24"/>
                <w:lang w:val="en-US"/>
              </w:rPr>
            </w:pPr>
            <w:r w:rsidRPr="23D1B782" w:rsidR="23D1B782">
              <w:rPr>
                <w:rFonts w:ascii="Aptos" w:hAnsi="Aptos" w:eastAsia="Aptos" w:cs="Aptos"/>
                <w:b w:val="0"/>
                <w:bCs w:val="0"/>
                <w:i w:val="0"/>
                <w:iCs w:val="0"/>
                <w:sz w:val="24"/>
                <w:szCs w:val="24"/>
                <w:lang w:val="en-US"/>
              </w:rPr>
              <w:t>&lt; 2 seconds</w:t>
            </w:r>
          </w:p>
        </w:tc>
      </w:tr>
    </w:tbl>
    <w:p w:rsidR="23D1B782" w:rsidP="23D1B782" w:rsidRDefault="23D1B782" w14:paraId="1FD5AB6F" w14:textId="5335E05A">
      <w:pPr>
        <w:bidi w:val="0"/>
        <w:rPr>
          <w:rFonts w:ascii="Aptos" w:hAnsi="Aptos" w:eastAsia="Aptos" w:cs="Aptos"/>
          <w:b w:val="0"/>
          <w:bCs w:val="0"/>
          <w:i w:val="0"/>
          <w:iCs w:val="0"/>
          <w:caps w:val="0"/>
          <w:smallCaps w:val="0"/>
          <w:noProof w:val="0"/>
          <w:color w:val="000000" w:themeColor="text1" w:themeTint="FF" w:themeShade="FF"/>
          <w:sz w:val="24"/>
          <w:szCs w:val="24"/>
          <w:lang w:val="en-US"/>
        </w:rPr>
      </w:pPr>
    </w:p>
    <w:p w:rsidR="23D1B782" w:rsidP="23D1B782" w:rsidRDefault="23D1B782" w14:paraId="0C350508" w14:textId="5F73F236">
      <w:pPr>
        <w:bidi w:val="0"/>
        <w:rPr>
          <w:rFonts w:ascii="Aptos" w:hAnsi="Aptos" w:eastAsia="Aptos" w:cs="Aptos"/>
          <w:b w:val="1"/>
          <w:bCs w:val="1"/>
          <w:i w:val="0"/>
          <w:iCs w:val="0"/>
          <w:caps w:val="0"/>
          <w:smallCaps w:val="0"/>
          <w:noProof w:val="0"/>
          <w:color w:val="000000" w:themeColor="text1" w:themeTint="FF" w:themeShade="FF"/>
          <w:sz w:val="24"/>
          <w:szCs w:val="24"/>
          <w:lang w:val="en-US"/>
        </w:rPr>
      </w:pPr>
    </w:p>
    <w:p w:rsidR="23D1B782" w:rsidP="23D1B782" w:rsidRDefault="23D1B782" w14:paraId="17642B39" w14:textId="3C806D02">
      <w:pPr>
        <w:bidi w:val="0"/>
        <w:rPr>
          <w:rFonts w:ascii="Aptos" w:hAnsi="Aptos" w:eastAsia="Aptos" w:cs="Aptos"/>
          <w:b w:val="0"/>
          <w:bCs w:val="0"/>
          <w:i w:val="0"/>
          <w:iCs w:val="0"/>
          <w:caps w:val="0"/>
          <w:smallCaps w:val="0"/>
          <w:noProof w:val="0"/>
          <w:color w:val="000000" w:themeColor="text1" w:themeTint="FF" w:themeShade="FF"/>
          <w:sz w:val="24"/>
          <w:szCs w:val="24"/>
          <w:lang w:val="en-US"/>
        </w:rPr>
      </w:pPr>
      <w:r w:rsidRPr="23D1B782" w:rsidR="23D1B782">
        <w:rPr>
          <w:rFonts w:ascii="Aptos" w:hAnsi="Aptos" w:eastAsia="Aptos" w:cs="Aptos"/>
          <w:b w:val="1"/>
          <w:bCs w:val="1"/>
          <w:i w:val="0"/>
          <w:iCs w:val="0"/>
          <w:caps w:val="0"/>
          <w:smallCaps w:val="0"/>
          <w:noProof w:val="0"/>
          <w:color w:val="000000" w:themeColor="text1" w:themeTint="FF" w:themeShade="FF"/>
          <w:sz w:val="24"/>
          <w:szCs w:val="24"/>
          <w:lang w:val="en-US"/>
        </w:rPr>
        <w:t>Results and Recommendations</w:t>
      </w:r>
      <w:r w:rsidRPr="23D1B782" w:rsidR="23D1B78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23D1B782" w:rsidP="23D1B782" w:rsidRDefault="23D1B782" w14:paraId="425D6404" w14:textId="2E9798B8">
      <w:pPr>
        <w:bidi w:val="0"/>
        <w:rPr>
          <w:rFonts w:ascii="Aptos" w:hAnsi="Aptos" w:eastAsia="Aptos" w:cs="Aptos"/>
          <w:b w:val="0"/>
          <w:bCs w:val="0"/>
          <w:i w:val="0"/>
          <w:iCs w:val="0"/>
          <w:caps w:val="0"/>
          <w:smallCaps w:val="0"/>
          <w:noProof w:val="0"/>
          <w:color w:val="000000" w:themeColor="text1" w:themeTint="FF" w:themeShade="FF"/>
          <w:sz w:val="24"/>
          <w:szCs w:val="24"/>
          <w:lang w:val="en-US"/>
        </w:rPr>
      </w:pPr>
      <w:r w:rsidRPr="23D1B782" w:rsidR="23D1B782">
        <w:rPr>
          <w:rFonts w:ascii="Aptos" w:hAnsi="Aptos" w:eastAsia="Aptos" w:cs="Aptos"/>
          <w:b w:val="0"/>
          <w:bCs w:val="0"/>
          <w:i w:val="0"/>
          <w:iCs w:val="0"/>
          <w:caps w:val="0"/>
          <w:smallCaps w:val="0"/>
          <w:noProof w:val="0"/>
          <w:color w:val="000000" w:themeColor="text1" w:themeTint="FF" w:themeShade="FF"/>
          <w:sz w:val="24"/>
          <w:szCs w:val="24"/>
          <w:lang w:val="en-US"/>
        </w:rPr>
        <w:t xml:space="preserve">     Login </w:t>
      </w:r>
      <w:r w:rsidRPr="23D1B782" w:rsidR="23D1B782">
        <w:rPr>
          <w:rFonts w:ascii="Aptos" w:hAnsi="Aptos" w:eastAsia="Aptos" w:cs="Aptos"/>
          <w:b w:val="0"/>
          <w:bCs w:val="0"/>
          <w:i w:val="0"/>
          <w:iCs w:val="0"/>
          <w:caps w:val="0"/>
          <w:smallCaps w:val="0"/>
          <w:noProof w:val="0"/>
          <w:color w:val="000000" w:themeColor="text1" w:themeTint="FF" w:themeShade="FF"/>
          <w:sz w:val="24"/>
          <w:szCs w:val="24"/>
          <w:lang w:val="en-US"/>
        </w:rPr>
        <w:t>API :</w:t>
      </w:r>
      <w:r w:rsidRPr="23D1B782" w:rsidR="23D1B782">
        <w:rPr>
          <w:rFonts w:ascii="Aptos" w:hAnsi="Aptos" w:eastAsia="Aptos" w:cs="Aptos"/>
          <w:b w:val="0"/>
          <w:bCs w:val="0"/>
          <w:i w:val="0"/>
          <w:iCs w:val="0"/>
          <w:caps w:val="0"/>
          <w:smallCaps w:val="0"/>
          <w:noProof w:val="0"/>
          <w:color w:val="000000" w:themeColor="text1" w:themeTint="FF" w:themeShade="FF"/>
          <w:sz w:val="24"/>
          <w:szCs w:val="24"/>
          <w:lang w:val="en-US"/>
        </w:rPr>
        <w:t xml:space="preserve"> average response time =310 </w:t>
      </w:r>
      <w:r w:rsidRPr="23D1B782" w:rsidR="23D1B782">
        <w:rPr>
          <w:rFonts w:ascii="Aptos" w:hAnsi="Aptos" w:eastAsia="Aptos" w:cs="Aptos"/>
          <w:b w:val="0"/>
          <w:bCs w:val="0"/>
          <w:i w:val="0"/>
          <w:iCs w:val="0"/>
          <w:caps w:val="0"/>
          <w:smallCaps w:val="0"/>
          <w:noProof w:val="0"/>
          <w:color w:val="000000" w:themeColor="text1" w:themeTint="FF" w:themeShade="FF"/>
          <w:sz w:val="24"/>
          <w:szCs w:val="24"/>
          <w:lang w:val="en-US"/>
        </w:rPr>
        <w:t>ms.</w:t>
      </w:r>
    </w:p>
    <w:p w:rsidR="23D1B782" w:rsidP="23D1B782" w:rsidRDefault="23D1B782" w14:paraId="6C6868C0" w14:textId="3C6CC904">
      <w:pPr>
        <w:bidi w:val="0"/>
        <w:rPr>
          <w:rFonts w:ascii="Aptos" w:hAnsi="Aptos" w:eastAsia="Aptos" w:cs="Aptos"/>
          <w:b w:val="0"/>
          <w:bCs w:val="0"/>
          <w:i w:val="0"/>
          <w:iCs w:val="0"/>
          <w:caps w:val="0"/>
          <w:smallCaps w:val="0"/>
          <w:noProof w:val="0"/>
          <w:color w:val="000000" w:themeColor="text1" w:themeTint="FF" w:themeShade="FF"/>
          <w:sz w:val="24"/>
          <w:szCs w:val="24"/>
          <w:lang w:val="en-US"/>
        </w:rPr>
      </w:pPr>
      <w:r w:rsidRPr="23D1B782" w:rsidR="23D1B782">
        <w:rPr>
          <w:rFonts w:ascii="Aptos" w:hAnsi="Aptos" w:eastAsia="Aptos" w:cs="Aptos"/>
          <w:b w:val="0"/>
          <w:bCs w:val="0"/>
          <w:i w:val="0"/>
          <w:iCs w:val="0"/>
          <w:caps w:val="0"/>
          <w:smallCaps w:val="0"/>
          <w:noProof w:val="0"/>
          <w:color w:val="000000" w:themeColor="text1" w:themeTint="FF" w:themeShade="FF"/>
          <w:sz w:val="24"/>
          <w:szCs w:val="24"/>
          <w:lang w:val="en-US"/>
        </w:rPr>
        <w:t xml:space="preserve">     Register API : average response time =307 ms.</w:t>
      </w:r>
    </w:p>
    <w:p w:rsidR="23D1B782" w:rsidP="23D1B782" w:rsidRDefault="23D1B782" w14:paraId="6C841129" w14:textId="62A70B8C">
      <w:pPr>
        <w:bidi w:val="0"/>
        <w:rPr>
          <w:rFonts w:ascii="Aptos" w:hAnsi="Aptos" w:eastAsia="Aptos" w:cs="Aptos"/>
          <w:b w:val="0"/>
          <w:bCs w:val="0"/>
          <w:i w:val="0"/>
          <w:iCs w:val="0"/>
          <w:caps w:val="0"/>
          <w:smallCaps w:val="0"/>
          <w:noProof w:val="0"/>
          <w:color w:val="000000" w:themeColor="text1" w:themeTint="FF" w:themeShade="FF"/>
          <w:sz w:val="24"/>
          <w:szCs w:val="24"/>
          <w:lang w:val="en-US"/>
        </w:rPr>
      </w:pPr>
      <w:r w:rsidRPr="23D1B782" w:rsidR="23D1B782">
        <w:rPr>
          <w:rFonts w:ascii="Aptos" w:hAnsi="Aptos" w:eastAsia="Aptos" w:cs="Aptos"/>
          <w:b w:val="0"/>
          <w:bCs w:val="0"/>
          <w:i w:val="0"/>
          <w:iCs w:val="0"/>
          <w:caps w:val="0"/>
          <w:smallCaps w:val="0"/>
          <w:noProof w:val="0"/>
          <w:color w:val="000000" w:themeColor="text1" w:themeTint="FF" w:themeShade="FF"/>
          <w:sz w:val="24"/>
          <w:szCs w:val="24"/>
          <w:lang w:val="en-US"/>
        </w:rPr>
        <w:t xml:space="preserve">     Reset Password API : average response time =354 ms.</w:t>
      </w:r>
    </w:p>
    <w:p w:rsidR="23D1B782" w:rsidP="23D1B782" w:rsidRDefault="23D1B782" w14:paraId="7F7A56EC" w14:textId="50EFD1DF">
      <w:pPr>
        <w:bidi w:val="0"/>
        <w:rPr>
          <w:rFonts w:ascii="Aptos" w:hAnsi="Aptos" w:eastAsia="Aptos" w:cs="Aptos"/>
          <w:b w:val="0"/>
          <w:bCs w:val="0"/>
          <w:i w:val="0"/>
          <w:iCs w:val="0"/>
          <w:caps w:val="0"/>
          <w:smallCaps w:val="0"/>
          <w:noProof w:val="0"/>
          <w:color w:val="000000" w:themeColor="text1" w:themeTint="FF" w:themeShade="FF"/>
          <w:sz w:val="24"/>
          <w:szCs w:val="24"/>
          <w:lang w:val="en-US"/>
        </w:rPr>
      </w:pPr>
      <w:r w:rsidRPr="23D1B782" w:rsidR="23D1B782">
        <w:rPr>
          <w:rFonts w:ascii="Aptos" w:hAnsi="Aptos" w:eastAsia="Aptos" w:cs="Aptos"/>
          <w:b w:val="0"/>
          <w:bCs w:val="0"/>
          <w:i w:val="0"/>
          <w:iCs w:val="0"/>
          <w:caps w:val="0"/>
          <w:smallCaps w:val="0"/>
          <w:noProof w:val="0"/>
          <w:color w:val="000000" w:themeColor="text1" w:themeTint="FF" w:themeShade="FF"/>
          <w:sz w:val="24"/>
          <w:szCs w:val="24"/>
          <w:lang w:val="en-US"/>
        </w:rPr>
        <w:t xml:space="preserve">     Reload (I'am not a robot) API : average response time =279 ms.</w:t>
      </w:r>
    </w:p>
    <w:p w:rsidR="23D1B782" w:rsidP="23D1B782" w:rsidRDefault="23D1B782" w14:paraId="05C82F9B" w14:textId="5BFB2FB2">
      <w:pPr>
        <w:bidi w:val="0"/>
        <w:rPr>
          <w:rFonts w:ascii="Aptos" w:hAnsi="Aptos" w:eastAsia="Aptos" w:cs="Aptos"/>
          <w:b w:val="0"/>
          <w:bCs w:val="0"/>
          <w:i w:val="0"/>
          <w:iCs w:val="0"/>
          <w:caps w:val="0"/>
          <w:smallCaps w:val="0"/>
          <w:noProof w:val="0"/>
          <w:color w:val="000000" w:themeColor="text1" w:themeTint="FF" w:themeShade="FF"/>
          <w:sz w:val="24"/>
          <w:szCs w:val="24"/>
          <w:lang w:val="en-US"/>
        </w:rPr>
      </w:pPr>
      <w:r w:rsidRPr="23D1B782" w:rsidR="23D1B782">
        <w:rPr>
          <w:rFonts w:ascii="Aptos" w:hAnsi="Aptos" w:eastAsia="Aptos" w:cs="Aptos"/>
          <w:b w:val="0"/>
          <w:bCs w:val="0"/>
          <w:i w:val="0"/>
          <w:iCs w:val="0"/>
          <w:caps w:val="0"/>
          <w:smallCaps w:val="0"/>
          <w:noProof w:val="0"/>
          <w:color w:val="000000" w:themeColor="text1" w:themeTint="FF" w:themeShade="FF"/>
          <w:sz w:val="24"/>
          <w:szCs w:val="24"/>
          <w:lang w:val="en-US"/>
        </w:rPr>
        <w:t xml:space="preserve">     Hotel Search API : average response time =320 ms.</w:t>
      </w:r>
    </w:p>
    <w:p w:rsidR="23D1B782" w:rsidP="23D1B782" w:rsidRDefault="23D1B782" w14:paraId="133C3AE5" w14:textId="3A165992">
      <w:pPr>
        <w:bidi w:val="0"/>
        <w:rPr>
          <w:rFonts w:ascii="Aptos" w:hAnsi="Aptos" w:eastAsia="Aptos" w:cs="Aptos"/>
          <w:b w:val="0"/>
          <w:bCs w:val="0"/>
          <w:i w:val="0"/>
          <w:iCs w:val="0"/>
          <w:caps w:val="0"/>
          <w:smallCaps w:val="0"/>
          <w:noProof w:val="0"/>
          <w:color w:val="000000" w:themeColor="text1" w:themeTint="FF" w:themeShade="FF"/>
          <w:sz w:val="24"/>
          <w:szCs w:val="24"/>
          <w:lang w:val="en-US"/>
        </w:rPr>
      </w:pPr>
      <w:r w:rsidRPr="23D1B782" w:rsidR="23D1B782">
        <w:rPr>
          <w:rFonts w:ascii="Aptos" w:hAnsi="Aptos" w:eastAsia="Aptos" w:cs="Aptos"/>
          <w:b w:val="0"/>
          <w:bCs w:val="0"/>
          <w:i w:val="0"/>
          <w:iCs w:val="0"/>
          <w:caps w:val="0"/>
          <w:smallCaps w:val="0"/>
          <w:noProof w:val="0"/>
          <w:color w:val="000000" w:themeColor="text1" w:themeTint="FF" w:themeShade="FF"/>
          <w:sz w:val="24"/>
          <w:szCs w:val="24"/>
          <w:lang w:val="en-US"/>
        </w:rPr>
        <w:t xml:space="preserve">     Tours Search API : average response time =415 ms.</w:t>
      </w:r>
    </w:p>
    <w:p w:rsidR="23D1B782" w:rsidP="23D1B782" w:rsidRDefault="23D1B782" w14:paraId="6BBD9886" w14:textId="7E47BE23">
      <w:pPr>
        <w:bidi w:val="0"/>
        <w:rPr>
          <w:rFonts w:ascii="Aptos" w:hAnsi="Aptos" w:eastAsia="Aptos" w:cs="Aptos"/>
          <w:b w:val="0"/>
          <w:bCs w:val="0"/>
          <w:i w:val="0"/>
          <w:iCs w:val="0"/>
          <w:caps w:val="0"/>
          <w:smallCaps w:val="0"/>
          <w:noProof w:val="0"/>
          <w:color w:val="000000" w:themeColor="text1" w:themeTint="FF" w:themeShade="FF"/>
          <w:sz w:val="24"/>
          <w:szCs w:val="24"/>
          <w:lang w:val="en-US"/>
        </w:rPr>
      </w:pPr>
      <w:r w:rsidRPr="23D1B782" w:rsidR="23D1B782">
        <w:rPr>
          <w:rFonts w:ascii="Aptos" w:hAnsi="Aptos" w:eastAsia="Aptos" w:cs="Aptos"/>
          <w:b w:val="0"/>
          <w:bCs w:val="0"/>
          <w:i w:val="0"/>
          <w:iCs w:val="0"/>
          <w:caps w:val="0"/>
          <w:smallCaps w:val="0"/>
          <w:noProof w:val="0"/>
          <w:color w:val="000000" w:themeColor="text1" w:themeTint="FF" w:themeShade="FF"/>
          <w:sz w:val="24"/>
          <w:szCs w:val="24"/>
          <w:lang w:val="en-US"/>
        </w:rPr>
        <w:t xml:space="preserve">    Cars Search API : average response time =371 ms.</w:t>
      </w:r>
    </w:p>
    <w:p w:rsidR="23D1B782" w:rsidP="23D1B782" w:rsidRDefault="23D1B782" w14:paraId="486C058F" w14:textId="7E136763">
      <w:pPr>
        <w:bidi w:val="0"/>
        <w:rPr>
          <w:rFonts w:ascii="Aptos" w:hAnsi="Aptos" w:eastAsia="Aptos" w:cs="Aptos"/>
          <w:b w:val="0"/>
          <w:bCs w:val="0"/>
          <w:i w:val="0"/>
          <w:iCs w:val="0"/>
          <w:caps w:val="0"/>
          <w:smallCaps w:val="0"/>
          <w:noProof w:val="0"/>
          <w:color w:val="000000" w:themeColor="text1" w:themeTint="FF" w:themeShade="FF"/>
          <w:sz w:val="24"/>
          <w:szCs w:val="24"/>
          <w:lang w:val="en-US"/>
        </w:rPr>
      </w:pPr>
      <w:r w:rsidRPr="23D1B782" w:rsidR="23D1B782">
        <w:rPr>
          <w:rFonts w:ascii="Aptos" w:hAnsi="Aptos" w:eastAsia="Aptos" w:cs="Aptos"/>
          <w:b w:val="0"/>
          <w:bCs w:val="0"/>
          <w:i w:val="0"/>
          <w:iCs w:val="0"/>
          <w:caps w:val="0"/>
          <w:smallCaps w:val="0"/>
          <w:noProof w:val="0"/>
          <w:color w:val="000000" w:themeColor="text1" w:themeTint="FF" w:themeShade="FF"/>
          <w:sz w:val="24"/>
          <w:szCs w:val="24"/>
          <w:lang w:val="en-US"/>
        </w:rPr>
        <w:t xml:space="preserve">     Booking API : average response time =438 ms.</w:t>
      </w:r>
    </w:p>
    <w:p w:rsidR="23D1B782" w:rsidP="23D1B782" w:rsidRDefault="23D1B782" w14:paraId="56E70BC2" w14:textId="6A55D7B3">
      <w:pPr>
        <w:bidi w:val="0"/>
        <w:rPr>
          <w:rFonts w:ascii="Aptos" w:hAnsi="Aptos" w:eastAsia="Aptos" w:cs="Aptos"/>
          <w:b w:val="0"/>
          <w:bCs w:val="0"/>
          <w:i w:val="0"/>
          <w:iCs w:val="0"/>
          <w:caps w:val="0"/>
          <w:smallCaps w:val="0"/>
          <w:noProof w:val="0"/>
          <w:color w:val="000000" w:themeColor="text1" w:themeTint="FF" w:themeShade="FF"/>
          <w:sz w:val="24"/>
          <w:szCs w:val="24"/>
          <w:lang w:val="en-US"/>
        </w:rPr>
      </w:pPr>
      <w:r w:rsidRPr="23D1B782" w:rsidR="23D1B782">
        <w:rPr>
          <w:rFonts w:ascii="Aptos" w:hAnsi="Aptos" w:eastAsia="Aptos" w:cs="Aptos"/>
          <w:b w:val="0"/>
          <w:bCs w:val="0"/>
          <w:i w:val="0"/>
          <w:iCs w:val="0"/>
          <w:caps w:val="0"/>
          <w:smallCaps w:val="0"/>
          <w:noProof w:val="0"/>
          <w:color w:val="000000" w:themeColor="text1" w:themeTint="FF" w:themeShade="FF"/>
          <w:sz w:val="24"/>
          <w:szCs w:val="24"/>
          <w:lang w:val="en-US"/>
        </w:rPr>
        <w:t xml:space="preserve">     Create Payment Resource API:  average response time =213ms</w:t>
      </w:r>
    </w:p>
    <w:p w:rsidR="23D1B782" w:rsidP="23D1B782" w:rsidRDefault="23D1B782" w14:paraId="047215C1" w14:textId="1C6236AA">
      <w:pPr>
        <w:bidi w:val="0"/>
        <w:rPr>
          <w:rFonts w:ascii="Aptos" w:hAnsi="Aptos" w:eastAsia="Aptos" w:cs="Aptos"/>
          <w:b w:val="0"/>
          <w:bCs w:val="0"/>
          <w:i w:val="0"/>
          <w:iCs w:val="0"/>
          <w:caps w:val="0"/>
          <w:smallCaps w:val="0"/>
          <w:noProof w:val="0"/>
          <w:color w:val="000000" w:themeColor="text1" w:themeTint="FF" w:themeShade="FF"/>
          <w:sz w:val="24"/>
          <w:szCs w:val="24"/>
          <w:lang w:val="en-US"/>
        </w:rPr>
      </w:pPr>
      <w:r w:rsidRPr="23D1B782" w:rsidR="23D1B782">
        <w:rPr>
          <w:rFonts w:ascii="Aptos" w:hAnsi="Aptos" w:eastAsia="Aptos" w:cs="Aptos"/>
          <w:b w:val="0"/>
          <w:bCs w:val="0"/>
          <w:i w:val="0"/>
          <w:iCs w:val="0"/>
          <w:caps w:val="0"/>
          <w:smallCaps w:val="0"/>
          <w:noProof w:val="0"/>
          <w:color w:val="000000" w:themeColor="text1" w:themeTint="FF" w:themeShade="FF"/>
          <w:sz w:val="24"/>
          <w:szCs w:val="24"/>
          <w:lang w:val="en-US"/>
        </w:rPr>
        <w:t xml:space="preserve">    Payment </w:t>
      </w:r>
      <w:r w:rsidRPr="23D1B782" w:rsidR="23D1B782">
        <w:rPr>
          <w:rFonts w:ascii="Aptos" w:hAnsi="Aptos" w:eastAsia="Aptos" w:cs="Aptos"/>
          <w:b w:val="0"/>
          <w:bCs w:val="0"/>
          <w:i w:val="0"/>
          <w:iCs w:val="0"/>
          <w:caps w:val="0"/>
          <w:smallCaps w:val="0"/>
          <w:noProof w:val="0"/>
          <w:color w:val="000000" w:themeColor="text1" w:themeTint="FF" w:themeShade="FF"/>
          <w:sz w:val="24"/>
          <w:szCs w:val="24"/>
          <w:lang w:val="en-US"/>
        </w:rPr>
        <w:t>API :</w:t>
      </w:r>
      <w:r w:rsidRPr="23D1B782" w:rsidR="23D1B782">
        <w:rPr>
          <w:rFonts w:ascii="Aptos" w:hAnsi="Aptos" w:eastAsia="Aptos" w:cs="Aptos"/>
          <w:b w:val="0"/>
          <w:bCs w:val="0"/>
          <w:i w:val="0"/>
          <w:iCs w:val="0"/>
          <w:caps w:val="0"/>
          <w:smallCaps w:val="0"/>
          <w:noProof w:val="0"/>
          <w:color w:val="000000" w:themeColor="text1" w:themeTint="FF" w:themeShade="FF"/>
          <w:sz w:val="24"/>
          <w:szCs w:val="24"/>
          <w:lang w:val="en-US"/>
        </w:rPr>
        <w:t xml:space="preserve"> average response time = 1 sec.</w:t>
      </w:r>
    </w:p>
    <w:p w:rsidR="23D1B782" w:rsidP="23D1B782" w:rsidRDefault="23D1B782" w14:paraId="0F45FB67" w14:textId="52E8D040">
      <w:pPr>
        <w:bidi w:val="0"/>
        <w:rPr>
          <w:rFonts w:ascii="Aptos" w:hAnsi="Aptos" w:eastAsia="Aptos" w:cs="Aptos"/>
          <w:b w:val="0"/>
          <w:bCs w:val="0"/>
          <w:i w:val="0"/>
          <w:iCs w:val="0"/>
          <w:caps w:val="0"/>
          <w:smallCaps w:val="0"/>
          <w:noProof w:val="0"/>
          <w:color w:val="000000" w:themeColor="text1" w:themeTint="FF" w:themeShade="FF"/>
          <w:sz w:val="24"/>
          <w:szCs w:val="24"/>
          <w:lang w:val="en-US"/>
        </w:rPr>
      </w:pPr>
    </w:p>
    <w:p w:rsidR="23D1B782" w:rsidP="23D1B782" w:rsidRDefault="23D1B782" w14:paraId="0B143285" w14:textId="0C81DADD">
      <w:pPr>
        <w:bidi w:val="0"/>
        <w:rPr>
          <w:rFonts w:ascii="Aptos" w:hAnsi="Aptos" w:eastAsia="Aptos" w:cs="Aptos"/>
          <w:b w:val="0"/>
          <w:bCs w:val="0"/>
          <w:i w:val="0"/>
          <w:iCs w:val="0"/>
          <w:caps w:val="0"/>
          <w:smallCaps w:val="0"/>
          <w:noProof w:val="0"/>
          <w:color w:val="000000" w:themeColor="text1" w:themeTint="FF" w:themeShade="FF"/>
          <w:sz w:val="24"/>
          <w:szCs w:val="24"/>
          <w:lang w:val="en-US"/>
        </w:rPr>
      </w:pPr>
      <w:r w:rsidRPr="23D1B782" w:rsidR="23D1B782">
        <w:rPr>
          <w:rFonts w:ascii="Aptos" w:hAnsi="Aptos" w:eastAsia="Aptos" w:cs="Aptos"/>
          <w:b w:val="1"/>
          <w:bCs w:val="1"/>
          <w:i w:val="0"/>
          <w:iCs w:val="0"/>
          <w:caps w:val="0"/>
          <w:smallCaps w:val="0"/>
          <w:noProof w:val="0"/>
          <w:color w:val="000000" w:themeColor="text1" w:themeTint="FF" w:themeShade="FF"/>
          <w:sz w:val="24"/>
          <w:szCs w:val="24"/>
          <w:lang w:val="en-US"/>
        </w:rPr>
        <w:t>API Response Time (Average):</w:t>
      </w:r>
    </w:p>
    <w:p w:rsidR="23D1B782" w:rsidP="23D1B782" w:rsidRDefault="23D1B782" w14:paraId="5D9FFA13" w14:textId="18C324FC">
      <w:pPr>
        <w:bidi w:val="0"/>
        <w:rPr>
          <w:rFonts w:ascii="Aptos" w:hAnsi="Aptos" w:eastAsia="Aptos" w:cs="Aptos"/>
          <w:b w:val="0"/>
          <w:bCs w:val="0"/>
          <w:i w:val="0"/>
          <w:iCs w:val="0"/>
          <w:caps w:val="0"/>
          <w:smallCaps w:val="0"/>
          <w:noProof w:val="0"/>
          <w:color w:val="000000" w:themeColor="text1" w:themeTint="FF" w:themeShade="FF"/>
          <w:sz w:val="24"/>
          <w:szCs w:val="24"/>
          <w:lang w:val="en-US"/>
        </w:rPr>
      </w:pPr>
      <w:r w:rsidRPr="23D1B782" w:rsidR="23D1B782">
        <w:rPr>
          <w:rFonts w:ascii="Aptos" w:hAnsi="Aptos" w:eastAsia="Aptos" w:cs="Aptos"/>
          <w:b w:val="0"/>
          <w:bCs w:val="0"/>
          <w:i w:val="0"/>
          <w:iCs w:val="0"/>
          <w:caps w:val="0"/>
          <w:smallCaps w:val="0"/>
          <w:noProof w:val="0"/>
          <w:color w:val="000000" w:themeColor="text1" w:themeTint="FF" w:themeShade="FF"/>
          <w:sz w:val="24"/>
          <w:szCs w:val="24"/>
          <w:lang w:val="en-US"/>
        </w:rPr>
        <w:t xml:space="preserve">   Total = 310 + 307 + 354 + 279 + 320 + 415 + 371 + 438 + 213 + 1000 = 4007 ms</w:t>
      </w:r>
    </w:p>
    <w:p w:rsidR="23D1B782" w:rsidP="23D1B782" w:rsidRDefault="23D1B782" w14:paraId="7D8056C4" w14:textId="475720F6">
      <w:pPr>
        <w:bidi w:val="0"/>
        <w:rPr>
          <w:rFonts w:ascii="Aptos" w:hAnsi="Aptos" w:eastAsia="Aptos" w:cs="Aptos"/>
          <w:b w:val="0"/>
          <w:bCs w:val="0"/>
          <w:i w:val="0"/>
          <w:iCs w:val="0"/>
          <w:caps w:val="0"/>
          <w:smallCaps w:val="0"/>
          <w:noProof w:val="0"/>
          <w:color w:val="000000" w:themeColor="text1" w:themeTint="FF" w:themeShade="FF"/>
          <w:sz w:val="24"/>
          <w:szCs w:val="24"/>
          <w:lang w:val="en-US"/>
        </w:rPr>
      </w:pPr>
      <w:r w:rsidRPr="23D1B782" w:rsidR="23D1B782">
        <w:rPr>
          <w:rFonts w:ascii="Aptos" w:hAnsi="Aptos" w:eastAsia="Aptos" w:cs="Aptos"/>
          <w:b w:val="0"/>
          <w:bCs w:val="0"/>
          <w:i w:val="0"/>
          <w:iCs w:val="0"/>
          <w:caps w:val="0"/>
          <w:smallCaps w:val="0"/>
          <w:noProof w:val="0"/>
          <w:color w:val="000000" w:themeColor="text1" w:themeTint="FF" w:themeShade="FF"/>
          <w:sz w:val="24"/>
          <w:szCs w:val="24"/>
          <w:lang w:val="en-US"/>
        </w:rPr>
        <w:t xml:space="preserve">   Average = 4007 ms ÷ 10 = 400.7 ms.</w:t>
      </w:r>
    </w:p>
    <w:p w:rsidR="23D1B782" w:rsidP="23D1B782" w:rsidRDefault="23D1B782" w14:paraId="02E4AD42" w14:textId="6BE36660">
      <w:pPr>
        <w:bidi w:val="0"/>
        <w:rPr>
          <w:rFonts w:ascii="Aptos" w:hAnsi="Aptos" w:eastAsia="Aptos" w:cs="Aptos"/>
          <w:b w:val="0"/>
          <w:bCs w:val="0"/>
          <w:i w:val="0"/>
          <w:iCs w:val="0"/>
          <w:caps w:val="0"/>
          <w:smallCaps w:val="0"/>
          <w:noProof w:val="0"/>
          <w:color w:val="000000" w:themeColor="text1" w:themeTint="FF" w:themeShade="FF"/>
          <w:sz w:val="24"/>
          <w:szCs w:val="24"/>
          <w:lang w:val="en-US"/>
        </w:rPr>
      </w:pPr>
    </w:p>
    <w:p w:rsidR="23D1B782" w:rsidP="23D1B782" w:rsidRDefault="23D1B782" w14:paraId="34515C27" w14:textId="1FDCD541">
      <w:pPr>
        <w:bidi w:val="0"/>
        <w:rPr>
          <w:rFonts w:ascii="Aptos" w:hAnsi="Aptos" w:eastAsia="Aptos" w:cs="Aptos"/>
          <w:b w:val="0"/>
          <w:bCs w:val="0"/>
          <w:i w:val="0"/>
          <w:iCs w:val="0"/>
          <w:caps w:val="0"/>
          <w:smallCaps w:val="0"/>
          <w:noProof w:val="0"/>
          <w:color w:val="000000" w:themeColor="text1" w:themeTint="FF" w:themeShade="FF"/>
          <w:sz w:val="24"/>
          <w:szCs w:val="24"/>
          <w:lang w:val="en-US"/>
        </w:rPr>
      </w:pPr>
    </w:p>
    <w:p w:rsidR="23D1B782" w:rsidP="23D1B782" w:rsidRDefault="23D1B782" w14:paraId="0C5F3F0B" w14:textId="698BBCC6">
      <w:pPr>
        <w:bidi w:val="0"/>
        <w:rPr>
          <w:rStyle w:val="Heading2Char"/>
          <w:noProof w:val="0"/>
          <w:sz w:val="36"/>
          <w:szCs w:val="36"/>
          <w:lang w:val="en-US"/>
        </w:rPr>
      </w:pPr>
    </w:p>
    <w:p w:rsidR="23D1B782" w:rsidP="23D1B782" w:rsidRDefault="23D1B782" w14:paraId="60384715" w14:textId="123F8F04">
      <w:pPr>
        <w:bidi w:val="0"/>
        <w:spacing w:before="240" w:beforeAutospacing="off" w:after="240" w:afterAutospacing="off"/>
        <w:jc w:val="left"/>
      </w:pPr>
    </w:p>
    <w:p w:rsidR="23D1B782" w:rsidP="23D1B782" w:rsidRDefault="23D1B782" w14:paraId="4D0C1F5B" w14:textId="0436AC89">
      <w:pPr>
        <w:pStyle w:val="Normal"/>
        <w:bidi w:val="0"/>
        <w:spacing w:before="240" w:beforeAutospacing="off" w:after="240" w:afterAutospacing="off"/>
        <w:jc w:val="left"/>
      </w:pPr>
    </w:p>
    <w:p w:rsidR="23D1B782" w:rsidP="23D1B782" w:rsidRDefault="23D1B782" w14:paraId="50BA0B4B" w14:textId="7D36EB2C">
      <w:pPr>
        <w:pStyle w:val="Normal"/>
        <w:bidi w:val="0"/>
        <w:rPr>
          <w:rFonts w:ascii="Arial" w:hAnsi="Arial" w:eastAsia="Arial" w:asciiTheme="minorBidi" w:hAnsiTheme="minorBidi" w:eastAsiaTheme="minorBidi"/>
        </w:rPr>
      </w:pPr>
    </w:p>
    <w:p w:rsidR="5DD32D40" w:rsidP="5DD32D40" w:rsidRDefault="5DD32D40" w14:paraId="4C9F65E3" w14:textId="3FD5A78D">
      <w:pPr>
        <w:bidi w:val="0"/>
        <w:rPr>
          <w:rFonts w:asciiTheme="minorBidi" w:hAnsiTheme="minorBidi" w:eastAsiaTheme="minorBidi"/>
        </w:rPr>
      </w:pPr>
    </w:p>
    <w:p w:rsidR="5DD32D40" w:rsidP="5DD32D40" w:rsidRDefault="5DD32D40" w14:paraId="48D33B30" w14:textId="5D38D209">
      <w:pPr>
        <w:bidi w:val="0"/>
        <w:rPr>
          <w:rFonts w:asciiTheme="minorBidi" w:hAnsiTheme="minorBidi" w:eastAsiaTheme="minorBidi"/>
        </w:rPr>
      </w:pPr>
    </w:p>
    <w:p w:rsidR="5DD32D40" w:rsidP="5DD32D40" w:rsidRDefault="5DD32D40" w14:paraId="0BE9F315" w14:textId="78E9668E">
      <w:pPr>
        <w:bidi w:val="0"/>
        <w:rPr>
          <w:rFonts w:asciiTheme="minorBidi" w:hAnsiTheme="minorBidi" w:eastAsiaTheme="minorBidi"/>
        </w:rPr>
      </w:pPr>
    </w:p>
    <w:p w:rsidR="5DD32D40" w:rsidP="5DD32D40" w:rsidRDefault="5DD32D40" w14:paraId="54B1DA22" w14:textId="7677C998">
      <w:pPr>
        <w:bidi w:val="0"/>
        <w:rPr>
          <w:rFonts w:asciiTheme="minorBidi" w:hAnsiTheme="minorBidi" w:eastAsiaTheme="minorBidi"/>
        </w:rPr>
      </w:pPr>
    </w:p>
    <w:p w:rsidR="5DD32D40" w:rsidP="5DD32D40" w:rsidRDefault="5DD32D40" w14:paraId="0A5301F7" w14:textId="3B53A28E">
      <w:pPr>
        <w:bidi w:val="0"/>
        <w:rPr>
          <w:rFonts w:asciiTheme="minorBidi" w:hAnsiTheme="minorBidi" w:eastAsiaTheme="minorBidi"/>
        </w:rPr>
      </w:pPr>
    </w:p>
    <w:p w:rsidR="5DD32D40" w:rsidP="5DD32D40" w:rsidRDefault="5DD32D40" w14:paraId="57935CC1" w14:textId="4AA670CA">
      <w:pPr>
        <w:bidi w:val="0"/>
        <w:rPr>
          <w:rFonts w:asciiTheme="minorBidi" w:hAnsiTheme="minorBidi" w:eastAsiaTheme="minorBidi"/>
        </w:rPr>
      </w:pPr>
    </w:p>
    <w:p w:rsidR="5DD32D40" w:rsidP="5DD32D40" w:rsidRDefault="5DD32D40" w14:paraId="1874D6C5" w14:textId="2B2BF126">
      <w:pPr>
        <w:bidi w:val="0"/>
        <w:rPr>
          <w:rFonts w:asciiTheme="minorBidi" w:hAnsiTheme="minorBidi" w:eastAsiaTheme="minorBidi"/>
        </w:rPr>
      </w:pPr>
    </w:p>
    <w:p w:rsidR="0C437099" w:rsidP="0C437099" w:rsidRDefault="0C437099" w14:paraId="7F95321C" w14:textId="28C1DA53">
      <w:pPr>
        <w:bidi w:val="0"/>
        <w:rPr>
          <w:rFonts w:asciiTheme="minorBidi" w:hAnsiTheme="minorBidi" w:eastAsiaTheme="minorBidi"/>
        </w:rPr>
      </w:pPr>
    </w:p>
    <w:sectPr w:rsidR="0C437099" w:rsidSect="005D6D6D">
      <w:pgSz w:w="11906" w:h="16838" w:orient="portrait" w:code="9"/>
      <w:pgMar w:top="1440" w:right="1080" w:bottom="1440" w:left="108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7">
    <w:nsid w:val="2accf1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3d404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5cfd7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1b149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23f4c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b6b5c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5cd2a0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d89b6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abd62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403781"/>
    <w:multiLevelType w:val="hybridMultilevel"/>
    <w:tmpl w:val="6AA26626"/>
    <w:lvl w:ilvl="0" w:tplc="44A610F0">
      <w:start w:val="1"/>
      <w:numFmt w:val="bullet"/>
      <w:lvlText w:val=""/>
      <w:lvlJc w:val="left"/>
      <w:pPr>
        <w:ind w:left="720" w:hanging="360"/>
      </w:pPr>
      <w:rPr>
        <w:rFonts w:hint="default" w:ascii="Symbol" w:hAnsi="Symbol"/>
      </w:rPr>
    </w:lvl>
    <w:lvl w:ilvl="1" w:tplc="04883E76">
      <w:start w:val="1"/>
      <w:numFmt w:val="bullet"/>
      <w:lvlText w:val="o"/>
      <w:lvlJc w:val="left"/>
      <w:pPr>
        <w:ind w:left="1440" w:hanging="360"/>
      </w:pPr>
      <w:rPr>
        <w:rFonts w:hint="default" w:ascii="Courier New" w:hAnsi="Courier New"/>
      </w:rPr>
    </w:lvl>
    <w:lvl w:ilvl="2" w:tplc="98881446">
      <w:start w:val="1"/>
      <w:numFmt w:val="bullet"/>
      <w:lvlText w:val=""/>
      <w:lvlJc w:val="left"/>
      <w:pPr>
        <w:ind w:left="2160" w:hanging="360"/>
      </w:pPr>
      <w:rPr>
        <w:rFonts w:hint="default" w:ascii="Wingdings" w:hAnsi="Wingdings"/>
      </w:rPr>
    </w:lvl>
    <w:lvl w:ilvl="3" w:tplc="463E4F02">
      <w:start w:val="1"/>
      <w:numFmt w:val="bullet"/>
      <w:lvlText w:val=""/>
      <w:lvlJc w:val="left"/>
      <w:pPr>
        <w:ind w:left="2880" w:hanging="360"/>
      </w:pPr>
      <w:rPr>
        <w:rFonts w:hint="default" w:ascii="Symbol" w:hAnsi="Symbol"/>
      </w:rPr>
    </w:lvl>
    <w:lvl w:ilvl="4" w:tplc="7292CF2A">
      <w:start w:val="1"/>
      <w:numFmt w:val="bullet"/>
      <w:lvlText w:val="o"/>
      <w:lvlJc w:val="left"/>
      <w:pPr>
        <w:ind w:left="3600" w:hanging="360"/>
      </w:pPr>
      <w:rPr>
        <w:rFonts w:hint="default" w:ascii="Courier New" w:hAnsi="Courier New"/>
      </w:rPr>
    </w:lvl>
    <w:lvl w:ilvl="5" w:tplc="3A2656F4">
      <w:start w:val="1"/>
      <w:numFmt w:val="bullet"/>
      <w:lvlText w:val=""/>
      <w:lvlJc w:val="left"/>
      <w:pPr>
        <w:ind w:left="4320" w:hanging="360"/>
      </w:pPr>
      <w:rPr>
        <w:rFonts w:hint="default" w:ascii="Wingdings" w:hAnsi="Wingdings"/>
      </w:rPr>
    </w:lvl>
    <w:lvl w:ilvl="6" w:tplc="591E559A">
      <w:start w:val="1"/>
      <w:numFmt w:val="bullet"/>
      <w:lvlText w:val=""/>
      <w:lvlJc w:val="left"/>
      <w:pPr>
        <w:ind w:left="5040" w:hanging="360"/>
      </w:pPr>
      <w:rPr>
        <w:rFonts w:hint="default" w:ascii="Symbol" w:hAnsi="Symbol"/>
      </w:rPr>
    </w:lvl>
    <w:lvl w:ilvl="7" w:tplc="843EB00C">
      <w:start w:val="1"/>
      <w:numFmt w:val="bullet"/>
      <w:lvlText w:val="o"/>
      <w:lvlJc w:val="left"/>
      <w:pPr>
        <w:ind w:left="5760" w:hanging="360"/>
      </w:pPr>
      <w:rPr>
        <w:rFonts w:hint="default" w:ascii="Courier New" w:hAnsi="Courier New"/>
      </w:rPr>
    </w:lvl>
    <w:lvl w:ilvl="8" w:tplc="591277E2">
      <w:start w:val="1"/>
      <w:numFmt w:val="bullet"/>
      <w:lvlText w:val=""/>
      <w:lvlJc w:val="left"/>
      <w:pPr>
        <w:ind w:left="6480" w:hanging="360"/>
      </w:pPr>
      <w:rPr>
        <w:rFonts w:hint="default" w:ascii="Wingdings" w:hAnsi="Wingdings"/>
      </w:rPr>
    </w:lvl>
  </w:abstractNum>
  <w:abstractNum w:abstractNumId="1" w15:restartNumberingAfterBreak="0">
    <w:nsid w:val="054BC3B8"/>
    <w:multiLevelType w:val="hybridMultilevel"/>
    <w:tmpl w:val="E6BC5CB0"/>
    <w:lvl w:ilvl="0" w:tplc="4626A736">
      <w:start w:val="1"/>
      <w:numFmt w:val="bullet"/>
      <w:lvlText w:val=""/>
      <w:lvlJc w:val="left"/>
      <w:pPr>
        <w:ind w:left="720" w:hanging="360"/>
      </w:pPr>
      <w:rPr>
        <w:rFonts w:hint="default" w:ascii="Symbol" w:hAnsi="Symbol"/>
      </w:rPr>
    </w:lvl>
    <w:lvl w:ilvl="1" w:tplc="49C8D8A8">
      <w:start w:val="1"/>
      <w:numFmt w:val="bullet"/>
      <w:lvlText w:val="o"/>
      <w:lvlJc w:val="left"/>
      <w:pPr>
        <w:ind w:left="1440" w:hanging="360"/>
      </w:pPr>
      <w:rPr>
        <w:rFonts w:hint="default" w:ascii="Courier New" w:hAnsi="Courier New"/>
      </w:rPr>
    </w:lvl>
    <w:lvl w:ilvl="2" w:tplc="2FEE299A">
      <w:start w:val="1"/>
      <w:numFmt w:val="bullet"/>
      <w:lvlText w:val=""/>
      <w:lvlJc w:val="left"/>
      <w:pPr>
        <w:ind w:left="2160" w:hanging="360"/>
      </w:pPr>
      <w:rPr>
        <w:rFonts w:hint="default" w:ascii="Wingdings" w:hAnsi="Wingdings"/>
      </w:rPr>
    </w:lvl>
    <w:lvl w:ilvl="3" w:tplc="5122EC46">
      <w:start w:val="1"/>
      <w:numFmt w:val="bullet"/>
      <w:lvlText w:val=""/>
      <w:lvlJc w:val="left"/>
      <w:pPr>
        <w:ind w:left="2880" w:hanging="360"/>
      </w:pPr>
      <w:rPr>
        <w:rFonts w:hint="default" w:ascii="Symbol" w:hAnsi="Symbol"/>
      </w:rPr>
    </w:lvl>
    <w:lvl w:ilvl="4" w:tplc="C59A35B6">
      <w:start w:val="1"/>
      <w:numFmt w:val="bullet"/>
      <w:lvlText w:val="o"/>
      <w:lvlJc w:val="left"/>
      <w:pPr>
        <w:ind w:left="3600" w:hanging="360"/>
      </w:pPr>
      <w:rPr>
        <w:rFonts w:hint="default" w:ascii="Courier New" w:hAnsi="Courier New"/>
      </w:rPr>
    </w:lvl>
    <w:lvl w:ilvl="5" w:tplc="160C2222">
      <w:start w:val="1"/>
      <w:numFmt w:val="bullet"/>
      <w:lvlText w:val=""/>
      <w:lvlJc w:val="left"/>
      <w:pPr>
        <w:ind w:left="4320" w:hanging="360"/>
      </w:pPr>
      <w:rPr>
        <w:rFonts w:hint="default" w:ascii="Wingdings" w:hAnsi="Wingdings"/>
      </w:rPr>
    </w:lvl>
    <w:lvl w:ilvl="6" w:tplc="EE88937E">
      <w:start w:val="1"/>
      <w:numFmt w:val="bullet"/>
      <w:lvlText w:val=""/>
      <w:lvlJc w:val="left"/>
      <w:pPr>
        <w:ind w:left="5040" w:hanging="360"/>
      </w:pPr>
      <w:rPr>
        <w:rFonts w:hint="default" w:ascii="Symbol" w:hAnsi="Symbol"/>
      </w:rPr>
    </w:lvl>
    <w:lvl w:ilvl="7" w:tplc="BBECC96C">
      <w:start w:val="1"/>
      <w:numFmt w:val="bullet"/>
      <w:lvlText w:val="o"/>
      <w:lvlJc w:val="left"/>
      <w:pPr>
        <w:ind w:left="5760" w:hanging="360"/>
      </w:pPr>
      <w:rPr>
        <w:rFonts w:hint="default" w:ascii="Courier New" w:hAnsi="Courier New"/>
      </w:rPr>
    </w:lvl>
    <w:lvl w:ilvl="8" w:tplc="BE88E862">
      <w:start w:val="1"/>
      <w:numFmt w:val="bullet"/>
      <w:lvlText w:val=""/>
      <w:lvlJc w:val="left"/>
      <w:pPr>
        <w:ind w:left="6480" w:hanging="360"/>
      </w:pPr>
      <w:rPr>
        <w:rFonts w:hint="default" w:ascii="Wingdings" w:hAnsi="Wingdings"/>
      </w:rPr>
    </w:lvl>
  </w:abstractNum>
  <w:abstractNum w:abstractNumId="2" w15:restartNumberingAfterBreak="0">
    <w:nsid w:val="086C45C7"/>
    <w:multiLevelType w:val="hybridMultilevel"/>
    <w:tmpl w:val="135888C4"/>
    <w:lvl w:ilvl="0" w:tplc="303E17E2">
      <w:start w:val="1"/>
      <w:numFmt w:val="bullet"/>
      <w:lvlText w:val=""/>
      <w:lvlJc w:val="left"/>
      <w:pPr>
        <w:ind w:left="720" w:hanging="360"/>
      </w:pPr>
      <w:rPr>
        <w:rFonts w:hint="default" w:ascii="Symbol" w:hAnsi="Symbol"/>
      </w:rPr>
    </w:lvl>
    <w:lvl w:ilvl="1" w:tplc="A7FC0AFC">
      <w:start w:val="1"/>
      <w:numFmt w:val="bullet"/>
      <w:lvlText w:val="o"/>
      <w:lvlJc w:val="left"/>
      <w:pPr>
        <w:ind w:left="1440" w:hanging="360"/>
      </w:pPr>
      <w:rPr>
        <w:rFonts w:hint="default" w:ascii="Courier New" w:hAnsi="Courier New"/>
      </w:rPr>
    </w:lvl>
    <w:lvl w:ilvl="2" w:tplc="EA685FE8">
      <w:start w:val="1"/>
      <w:numFmt w:val="bullet"/>
      <w:lvlText w:val=""/>
      <w:lvlJc w:val="left"/>
      <w:pPr>
        <w:ind w:left="2160" w:hanging="360"/>
      </w:pPr>
      <w:rPr>
        <w:rFonts w:hint="default" w:ascii="Wingdings" w:hAnsi="Wingdings"/>
      </w:rPr>
    </w:lvl>
    <w:lvl w:ilvl="3" w:tplc="A90C9B72">
      <w:start w:val="1"/>
      <w:numFmt w:val="bullet"/>
      <w:lvlText w:val=""/>
      <w:lvlJc w:val="left"/>
      <w:pPr>
        <w:ind w:left="2880" w:hanging="360"/>
      </w:pPr>
      <w:rPr>
        <w:rFonts w:hint="default" w:ascii="Symbol" w:hAnsi="Symbol"/>
      </w:rPr>
    </w:lvl>
    <w:lvl w:ilvl="4" w:tplc="02829B52">
      <w:start w:val="1"/>
      <w:numFmt w:val="bullet"/>
      <w:lvlText w:val="o"/>
      <w:lvlJc w:val="left"/>
      <w:pPr>
        <w:ind w:left="3600" w:hanging="360"/>
      </w:pPr>
      <w:rPr>
        <w:rFonts w:hint="default" w:ascii="Courier New" w:hAnsi="Courier New"/>
      </w:rPr>
    </w:lvl>
    <w:lvl w:ilvl="5" w:tplc="202CB0D6">
      <w:start w:val="1"/>
      <w:numFmt w:val="bullet"/>
      <w:lvlText w:val=""/>
      <w:lvlJc w:val="left"/>
      <w:pPr>
        <w:ind w:left="4320" w:hanging="360"/>
      </w:pPr>
      <w:rPr>
        <w:rFonts w:hint="default" w:ascii="Wingdings" w:hAnsi="Wingdings"/>
      </w:rPr>
    </w:lvl>
    <w:lvl w:ilvl="6" w:tplc="7CF2B836">
      <w:start w:val="1"/>
      <w:numFmt w:val="bullet"/>
      <w:lvlText w:val=""/>
      <w:lvlJc w:val="left"/>
      <w:pPr>
        <w:ind w:left="5040" w:hanging="360"/>
      </w:pPr>
      <w:rPr>
        <w:rFonts w:hint="default" w:ascii="Symbol" w:hAnsi="Symbol"/>
      </w:rPr>
    </w:lvl>
    <w:lvl w:ilvl="7" w:tplc="803E64DA">
      <w:start w:val="1"/>
      <w:numFmt w:val="bullet"/>
      <w:lvlText w:val="o"/>
      <w:lvlJc w:val="left"/>
      <w:pPr>
        <w:ind w:left="5760" w:hanging="360"/>
      </w:pPr>
      <w:rPr>
        <w:rFonts w:hint="default" w:ascii="Courier New" w:hAnsi="Courier New"/>
      </w:rPr>
    </w:lvl>
    <w:lvl w:ilvl="8" w:tplc="8BA23F36">
      <w:start w:val="1"/>
      <w:numFmt w:val="bullet"/>
      <w:lvlText w:val=""/>
      <w:lvlJc w:val="left"/>
      <w:pPr>
        <w:ind w:left="6480" w:hanging="360"/>
      </w:pPr>
      <w:rPr>
        <w:rFonts w:hint="default" w:ascii="Wingdings" w:hAnsi="Wingdings"/>
      </w:rPr>
    </w:lvl>
  </w:abstractNum>
  <w:abstractNum w:abstractNumId="3" w15:restartNumberingAfterBreak="0">
    <w:nsid w:val="08ECEEBD"/>
    <w:multiLevelType w:val="hybridMultilevel"/>
    <w:tmpl w:val="89FE4C1A"/>
    <w:lvl w:ilvl="0" w:tplc="01B61860">
      <w:start w:val="1"/>
      <w:numFmt w:val="bullet"/>
      <w:lvlText w:val=""/>
      <w:lvlJc w:val="left"/>
      <w:pPr>
        <w:ind w:left="720" w:hanging="360"/>
      </w:pPr>
      <w:rPr>
        <w:rFonts w:hint="default" w:ascii="Symbol" w:hAnsi="Symbol"/>
      </w:rPr>
    </w:lvl>
    <w:lvl w:ilvl="1" w:tplc="862E1338">
      <w:start w:val="1"/>
      <w:numFmt w:val="bullet"/>
      <w:lvlText w:val="o"/>
      <w:lvlJc w:val="left"/>
      <w:pPr>
        <w:ind w:left="1440" w:hanging="360"/>
      </w:pPr>
      <w:rPr>
        <w:rFonts w:hint="default" w:ascii="Courier New" w:hAnsi="Courier New"/>
      </w:rPr>
    </w:lvl>
    <w:lvl w:ilvl="2" w:tplc="87A653C6">
      <w:start w:val="1"/>
      <w:numFmt w:val="bullet"/>
      <w:lvlText w:val=""/>
      <w:lvlJc w:val="left"/>
      <w:pPr>
        <w:ind w:left="2160" w:hanging="360"/>
      </w:pPr>
      <w:rPr>
        <w:rFonts w:hint="default" w:ascii="Wingdings" w:hAnsi="Wingdings"/>
      </w:rPr>
    </w:lvl>
    <w:lvl w:ilvl="3" w:tplc="28D4C898">
      <w:start w:val="1"/>
      <w:numFmt w:val="bullet"/>
      <w:lvlText w:val=""/>
      <w:lvlJc w:val="left"/>
      <w:pPr>
        <w:ind w:left="2880" w:hanging="360"/>
      </w:pPr>
      <w:rPr>
        <w:rFonts w:hint="default" w:ascii="Symbol" w:hAnsi="Symbol"/>
      </w:rPr>
    </w:lvl>
    <w:lvl w:ilvl="4" w:tplc="0EBA3C30">
      <w:start w:val="1"/>
      <w:numFmt w:val="bullet"/>
      <w:lvlText w:val="o"/>
      <w:lvlJc w:val="left"/>
      <w:pPr>
        <w:ind w:left="3600" w:hanging="360"/>
      </w:pPr>
      <w:rPr>
        <w:rFonts w:hint="default" w:ascii="Courier New" w:hAnsi="Courier New"/>
      </w:rPr>
    </w:lvl>
    <w:lvl w:ilvl="5" w:tplc="7F4AC890">
      <w:start w:val="1"/>
      <w:numFmt w:val="bullet"/>
      <w:lvlText w:val=""/>
      <w:lvlJc w:val="left"/>
      <w:pPr>
        <w:ind w:left="4320" w:hanging="360"/>
      </w:pPr>
      <w:rPr>
        <w:rFonts w:hint="default" w:ascii="Wingdings" w:hAnsi="Wingdings"/>
      </w:rPr>
    </w:lvl>
    <w:lvl w:ilvl="6" w:tplc="BEB6E6D4">
      <w:start w:val="1"/>
      <w:numFmt w:val="bullet"/>
      <w:lvlText w:val=""/>
      <w:lvlJc w:val="left"/>
      <w:pPr>
        <w:ind w:left="5040" w:hanging="360"/>
      </w:pPr>
      <w:rPr>
        <w:rFonts w:hint="default" w:ascii="Symbol" w:hAnsi="Symbol"/>
      </w:rPr>
    </w:lvl>
    <w:lvl w:ilvl="7" w:tplc="08064894">
      <w:start w:val="1"/>
      <w:numFmt w:val="bullet"/>
      <w:lvlText w:val="o"/>
      <w:lvlJc w:val="left"/>
      <w:pPr>
        <w:ind w:left="5760" w:hanging="360"/>
      </w:pPr>
      <w:rPr>
        <w:rFonts w:hint="default" w:ascii="Courier New" w:hAnsi="Courier New"/>
      </w:rPr>
    </w:lvl>
    <w:lvl w:ilvl="8" w:tplc="E2DEE1D0">
      <w:start w:val="1"/>
      <w:numFmt w:val="bullet"/>
      <w:lvlText w:val=""/>
      <w:lvlJc w:val="left"/>
      <w:pPr>
        <w:ind w:left="6480" w:hanging="360"/>
      </w:pPr>
      <w:rPr>
        <w:rFonts w:hint="default" w:ascii="Wingdings" w:hAnsi="Wingdings"/>
      </w:rPr>
    </w:lvl>
  </w:abstractNum>
  <w:abstractNum w:abstractNumId="4" w15:restartNumberingAfterBreak="0">
    <w:nsid w:val="0EDD0594"/>
    <w:multiLevelType w:val="hybridMultilevel"/>
    <w:tmpl w:val="3DD47028"/>
    <w:lvl w:ilvl="0" w:tplc="33EAE856">
      <w:start w:val="1"/>
      <w:numFmt w:val="bullet"/>
      <w:lvlText w:val=""/>
      <w:lvlJc w:val="left"/>
      <w:pPr>
        <w:ind w:left="720" w:hanging="360"/>
      </w:pPr>
      <w:rPr>
        <w:rFonts w:hint="default" w:ascii="Symbol" w:hAnsi="Symbol"/>
      </w:rPr>
    </w:lvl>
    <w:lvl w:ilvl="1" w:tplc="CA9EB4FE">
      <w:start w:val="1"/>
      <w:numFmt w:val="bullet"/>
      <w:lvlText w:val="o"/>
      <w:lvlJc w:val="left"/>
      <w:pPr>
        <w:ind w:left="1440" w:hanging="360"/>
      </w:pPr>
      <w:rPr>
        <w:rFonts w:hint="default" w:ascii="Courier New" w:hAnsi="Courier New"/>
      </w:rPr>
    </w:lvl>
    <w:lvl w:ilvl="2" w:tplc="E9226834">
      <w:start w:val="1"/>
      <w:numFmt w:val="bullet"/>
      <w:lvlText w:val=""/>
      <w:lvlJc w:val="left"/>
      <w:pPr>
        <w:ind w:left="2160" w:hanging="360"/>
      </w:pPr>
      <w:rPr>
        <w:rFonts w:hint="default" w:ascii="Wingdings" w:hAnsi="Wingdings"/>
      </w:rPr>
    </w:lvl>
    <w:lvl w:ilvl="3" w:tplc="FE000D9A">
      <w:start w:val="1"/>
      <w:numFmt w:val="bullet"/>
      <w:lvlText w:val=""/>
      <w:lvlJc w:val="left"/>
      <w:pPr>
        <w:ind w:left="2880" w:hanging="360"/>
      </w:pPr>
      <w:rPr>
        <w:rFonts w:hint="default" w:ascii="Symbol" w:hAnsi="Symbol"/>
      </w:rPr>
    </w:lvl>
    <w:lvl w:ilvl="4" w:tplc="39A24ABE">
      <w:start w:val="1"/>
      <w:numFmt w:val="bullet"/>
      <w:lvlText w:val="o"/>
      <w:lvlJc w:val="left"/>
      <w:pPr>
        <w:ind w:left="3600" w:hanging="360"/>
      </w:pPr>
      <w:rPr>
        <w:rFonts w:hint="default" w:ascii="Courier New" w:hAnsi="Courier New"/>
      </w:rPr>
    </w:lvl>
    <w:lvl w:ilvl="5" w:tplc="B978A002">
      <w:start w:val="1"/>
      <w:numFmt w:val="bullet"/>
      <w:lvlText w:val=""/>
      <w:lvlJc w:val="left"/>
      <w:pPr>
        <w:ind w:left="4320" w:hanging="360"/>
      </w:pPr>
      <w:rPr>
        <w:rFonts w:hint="default" w:ascii="Wingdings" w:hAnsi="Wingdings"/>
      </w:rPr>
    </w:lvl>
    <w:lvl w:ilvl="6" w:tplc="F2204FA2">
      <w:start w:val="1"/>
      <w:numFmt w:val="bullet"/>
      <w:lvlText w:val=""/>
      <w:lvlJc w:val="left"/>
      <w:pPr>
        <w:ind w:left="5040" w:hanging="360"/>
      </w:pPr>
      <w:rPr>
        <w:rFonts w:hint="default" w:ascii="Symbol" w:hAnsi="Symbol"/>
      </w:rPr>
    </w:lvl>
    <w:lvl w:ilvl="7" w:tplc="7DA815F6">
      <w:start w:val="1"/>
      <w:numFmt w:val="bullet"/>
      <w:lvlText w:val="o"/>
      <w:lvlJc w:val="left"/>
      <w:pPr>
        <w:ind w:left="5760" w:hanging="360"/>
      </w:pPr>
      <w:rPr>
        <w:rFonts w:hint="default" w:ascii="Courier New" w:hAnsi="Courier New"/>
      </w:rPr>
    </w:lvl>
    <w:lvl w:ilvl="8" w:tplc="C4021562">
      <w:start w:val="1"/>
      <w:numFmt w:val="bullet"/>
      <w:lvlText w:val=""/>
      <w:lvlJc w:val="left"/>
      <w:pPr>
        <w:ind w:left="6480" w:hanging="360"/>
      </w:pPr>
      <w:rPr>
        <w:rFonts w:hint="default" w:ascii="Wingdings" w:hAnsi="Wingdings"/>
      </w:rPr>
    </w:lvl>
  </w:abstractNum>
  <w:abstractNum w:abstractNumId="5" w15:restartNumberingAfterBreak="0">
    <w:nsid w:val="0EFB86DB"/>
    <w:multiLevelType w:val="hybridMultilevel"/>
    <w:tmpl w:val="E82C8CFC"/>
    <w:lvl w:ilvl="0" w:tplc="15FCB6E8">
      <w:start w:val="1"/>
      <w:numFmt w:val="bullet"/>
      <w:lvlText w:val=""/>
      <w:lvlJc w:val="left"/>
      <w:pPr>
        <w:ind w:left="720" w:hanging="360"/>
      </w:pPr>
      <w:rPr>
        <w:rFonts w:hint="default" w:ascii="Symbol" w:hAnsi="Symbol"/>
      </w:rPr>
    </w:lvl>
    <w:lvl w:ilvl="1" w:tplc="8438D27C">
      <w:start w:val="1"/>
      <w:numFmt w:val="bullet"/>
      <w:lvlText w:val="o"/>
      <w:lvlJc w:val="left"/>
      <w:pPr>
        <w:ind w:left="1440" w:hanging="360"/>
      </w:pPr>
      <w:rPr>
        <w:rFonts w:hint="default" w:ascii="Courier New" w:hAnsi="Courier New"/>
      </w:rPr>
    </w:lvl>
    <w:lvl w:ilvl="2" w:tplc="5BA40F10">
      <w:start w:val="1"/>
      <w:numFmt w:val="bullet"/>
      <w:lvlText w:val=""/>
      <w:lvlJc w:val="left"/>
      <w:pPr>
        <w:ind w:left="2160" w:hanging="360"/>
      </w:pPr>
      <w:rPr>
        <w:rFonts w:hint="default" w:ascii="Wingdings" w:hAnsi="Wingdings"/>
      </w:rPr>
    </w:lvl>
    <w:lvl w:ilvl="3" w:tplc="20D868D2">
      <w:start w:val="1"/>
      <w:numFmt w:val="bullet"/>
      <w:lvlText w:val=""/>
      <w:lvlJc w:val="left"/>
      <w:pPr>
        <w:ind w:left="2880" w:hanging="360"/>
      </w:pPr>
      <w:rPr>
        <w:rFonts w:hint="default" w:ascii="Symbol" w:hAnsi="Symbol"/>
      </w:rPr>
    </w:lvl>
    <w:lvl w:ilvl="4" w:tplc="9EE8B646">
      <w:start w:val="1"/>
      <w:numFmt w:val="bullet"/>
      <w:lvlText w:val="o"/>
      <w:lvlJc w:val="left"/>
      <w:pPr>
        <w:ind w:left="3600" w:hanging="360"/>
      </w:pPr>
      <w:rPr>
        <w:rFonts w:hint="default" w:ascii="Courier New" w:hAnsi="Courier New"/>
      </w:rPr>
    </w:lvl>
    <w:lvl w:ilvl="5" w:tplc="5190721C">
      <w:start w:val="1"/>
      <w:numFmt w:val="bullet"/>
      <w:lvlText w:val=""/>
      <w:lvlJc w:val="left"/>
      <w:pPr>
        <w:ind w:left="4320" w:hanging="360"/>
      </w:pPr>
      <w:rPr>
        <w:rFonts w:hint="default" w:ascii="Wingdings" w:hAnsi="Wingdings"/>
      </w:rPr>
    </w:lvl>
    <w:lvl w:ilvl="6" w:tplc="40103178">
      <w:start w:val="1"/>
      <w:numFmt w:val="bullet"/>
      <w:lvlText w:val=""/>
      <w:lvlJc w:val="left"/>
      <w:pPr>
        <w:ind w:left="5040" w:hanging="360"/>
      </w:pPr>
      <w:rPr>
        <w:rFonts w:hint="default" w:ascii="Symbol" w:hAnsi="Symbol"/>
      </w:rPr>
    </w:lvl>
    <w:lvl w:ilvl="7" w:tplc="3A3A47B8">
      <w:start w:val="1"/>
      <w:numFmt w:val="bullet"/>
      <w:lvlText w:val="o"/>
      <w:lvlJc w:val="left"/>
      <w:pPr>
        <w:ind w:left="5760" w:hanging="360"/>
      </w:pPr>
      <w:rPr>
        <w:rFonts w:hint="default" w:ascii="Courier New" w:hAnsi="Courier New"/>
      </w:rPr>
    </w:lvl>
    <w:lvl w:ilvl="8" w:tplc="E18A1ADC">
      <w:start w:val="1"/>
      <w:numFmt w:val="bullet"/>
      <w:lvlText w:val=""/>
      <w:lvlJc w:val="left"/>
      <w:pPr>
        <w:ind w:left="6480" w:hanging="360"/>
      </w:pPr>
      <w:rPr>
        <w:rFonts w:hint="default" w:ascii="Wingdings" w:hAnsi="Wingdings"/>
      </w:rPr>
    </w:lvl>
  </w:abstractNum>
  <w:abstractNum w:abstractNumId="6" w15:restartNumberingAfterBreak="0">
    <w:nsid w:val="1A572C1B"/>
    <w:multiLevelType w:val="hybridMultilevel"/>
    <w:tmpl w:val="B8180E3C"/>
    <w:lvl w:ilvl="0" w:tplc="9314C9C0">
      <w:start w:val="1"/>
      <w:numFmt w:val="bullet"/>
      <w:lvlText w:val=""/>
      <w:lvlJc w:val="left"/>
      <w:pPr>
        <w:ind w:left="720" w:hanging="360"/>
      </w:pPr>
      <w:rPr>
        <w:rFonts w:hint="default" w:ascii="Symbol" w:hAnsi="Symbol"/>
      </w:rPr>
    </w:lvl>
    <w:lvl w:ilvl="1" w:tplc="4940A314">
      <w:start w:val="1"/>
      <w:numFmt w:val="bullet"/>
      <w:lvlText w:val="o"/>
      <w:lvlJc w:val="left"/>
      <w:pPr>
        <w:ind w:left="1440" w:hanging="360"/>
      </w:pPr>
      <w:rPr>
        <w:rFonts w:hint="default" w:ascii="Courier New" w:hAnsi="Courier New"/>
      </w:rPr>
    </w:lvl>
    <w:lvl w:ilvl="2" w:tplc="DF4C0B66">
      <w:start w:val="1"/>
      <w:numFmt w:val="bullet"/>
      <w:lvlText w:val=""/>
      <w:lvlJc w:val="left"/>
      <w:pPr>
        <w:ind w:left="2160" w:hanging="360"/>
      </w:pPr>
      <w:rPr>
        <w:rFonts w:hint="default" w:ascii="Wingdings" w:hAnsi="Wingdings"/>
      </w:rPr>
    </w:lvl>
    <w:lvl w:ilvl="3" w:tplc="91C6E6DA">
      <w:start w:val="1"/>
      <w:numFmt w:val="bullet"/>
      <w:lvlText w:val=""/>
      <w:lvlJc w:val="left"/>
      <w:pPr>
        <w:ind w:left="2880" w:hanging="360"/>
      </w:pPr>
      <w:rPr>
        <w:rFonts w:hint="default" w:ascii="Symbol" w:hAnsi="Symbol"/>
      </w:rPr>
    </w:lvl>
    <w:lvl w:ilvl="4" w:tplc="EEDE6058">
      <w:start w:val="1"/>
      <w:numFmt w:val="bullet"/>
      <w:lvlText w:val="o"/>
      <w:lvlJc w:val="left"/>
      <w:pPr>
        <w:ind w:left="3600" w:hanging="360"/>
      </w:pPr>
      <w:rPr>
        <w:rFonts w:hint="default" w:ascii="Courier New" w:hAnsi="Courier New"/>
      </w:rPr>
    </w:lvl>
    <w:lvl w:ilvl="5" w:tplc="988EF9FE">
      <w:start w:val="1"/>
      <w:numFmt w:val="bullet"/>
      <w:lvlText w:val=""/>
      <w:lvlJc w:val="left"/>
      <w:pPr>
        <w:ind w:left="4320" w:hanging="360"/>
      </w:pPr>
      <w:rPr>
        <w:rFonts w:hint="default" w:ascii="Wingdings" w:hAnsi="Wingdings"/>
      </w:rPr>
    </w:lvl>
    <w:lvl w:ilvl="6" w:tplc="42FC1EA0">
      <w:start w:val="1"/>
      <w:numFmt w:val="bullet"/>
      <w:lvlText w:val=""/>
      <w:lvlJc w:val="left"/>
      <w:pPr>
        <w:ind w:left="5040" w:hanging="360"/>
      </w:pPr>
      <w:rPr>
        <w:rFonts w:hint="default" w:ascii="Symbol" w:hAnsi="Symbol"/>
      </w:rPr>
    </w:lvl>
    <w:lvl w:ilvl="7" w:tplc="2EC0CD88">
      <w:start w:val="1"/>
      <w:numFmt w:val="bullet"/>
      <w:lvlText w:val="o"/>
      <w:lvlJc w:val="left"/>
      <w:pPr>
        <w:ind w:left="5760" w:hanging="360"/>
      </w:pPr>
      <w:rPr>
        <w:rFonts w:hint="default" w:ascii="Courier New" w:hAnsi="Courier New"/>
      </w:rPr>
    </w:lvl>
    <w:lvl w:ilvl="8" w:tplc="94226E8A">
      <w:start w:val="1"/>
      <w:numFmt w:val="bullet"/>
      <w:lvlText w:val=""/>
      <w:lvlJc w:val="left"/>
      <w:pPr>
        <w:ind w:left="6480" w:hanging="360"/>
      </w:pPr>
      <w:rPr>
        <w:rFonts w:hint="default" w:ascii="Wingdings" w:hAnsi="Wingdings"/>
      </w:rPr>
    </w:lvl>
  </w:abstractNum>
  <w:abstractNum w:abstractNumId="7" w15:restartNumberingAfterBreak="0">
    <w:nsid w:val="21936925"/>
    <w:multiLevelType w:val="hybridMultilevel"/>
    <w:tmpl w:val="5B26340E"/>
    <w:lvl w:ilvl="0" w:tplc="80DAB7A0">
      <w:start w:val="1"/>
      <w:numFmt w:val="bullet"/>
      <w:lvlText w:val=""/>
      <w:lvlJc w:val="left"/>
      <w:pPr>
        <w:ind w:left="720" w:hanging="360"/>
      </w:pPr>
      <w:rPr>
        <w:rFonts w:hint="default" w:ascii="Symbol" w:hAnsi="Symbol"/>
      </w:rPr>
    </w:lvl>
    <w:lvl w:ilvl="1" w:tplc="0F1034CA">
      <w:start w:val="1"/>
      <w:numFmt w:val="bullet"/>
      <w:lvlText w:val="o"/>
      <w:lvlJc w:val="left"/>
      <w:pPr>
        <w:ind w:left="1440" w:hanging="360"/>
      </w:pPr>
      <w:rPr>
        <w:rFonts w:hint="default" w:ascii="Courier New" w:hAnsi="Courier New"/>
      </w:rPr>
    </w:lvl>
    <w:lvl w:ilvl="2" w:tplc="9A4CC846">
      <w:start w:val="1"/>
      <w:numFmt w:val="bullet"/>
      <w:lvlText w:val=""/>
      <w:lvlJc w:val="left"/>
      <w:pPr>
        <w:ind w:left="2160" w:hanging="360"/>
      </w:pPr>
      <w:rPr>
        <w:rFonts w:hint="default" w:ascii="Wingdings" w:hAnsi="Wingdings"/>
      </w:rPr>
    </w:lvl>
    <w:lvl w:ilvl="3" w:tplc="B82C1840">
      <w:start w:val="1"/>
      <w:numFmt w:val="bullet"/>
      <w:lvlText w:val=""/>
      <w:lvlJc w:val="left"/>
      <w:pPr>
        <w:ind w:left="2880" w:hanging="360"/>
      </w:pPr>
      <w:rPr>
        <w:rFonts w:hint="default" w:ascii="Symbol" w:hAnsi="Symbol"/>
      </w:rPr>
    </w:lvl>
    <w:lvl w:ilvl="4" w:tplc="9418DAAA">
      <w:start w:val="1"/>
      <w:numFmt w:val="bullet"/>
      <w:lvlText w:val="o"/>
      <w:lvlJc w:val="left"/>
      <w:pPr>
        <w:ind w:left="3600" w:hanging="360"/>
      </w:pPr>
      <w:rPr>
        <w:rFonts w:hint="default" w:ascii="Courier New" w:hAnsi="Courier New"/>
      </w:rPr>
    </w:lvl>
    <w:lvl w:ilvl="5" w:tplc="6B725B9A">
      <w:start w:val="1"/>
      <w:numFmt w:val="bullet"/>
      <w:lvlText w:val=""/>
      <w:lvlJc w:val="left"/>
      <w:pPr>
        <w:ind w:left="4320" w:hanging="360"/>
      </w:pPr>
      <w:rPr>
        <w:rFonts w:hint="default" w:ascii="Wingdings" w:hAnsi="Wingdings"/>
      </w:rPr>
    </w:lvl>
    <w:lvl w:ilvl="6" w:tplc="7FD0E952">
      <w:start w:val="1"/>
      <w:numFmt w:val="bullet"/>
      <w:lvlText w:val=""/>
      <w:lvlJc w:val="left"/>
      <w:pPr>
        <w:ind w:left="5040" w:hanging="360"/>
      </w:pPr>
      <w:rPr>
        <w:rFonts w:hint="default" w:ascii="Symbol" w:hAnsi="Symbol"/>
      </w:rPr>
    </w:lvl>
    <w:lvl w:ilvl="7" w:tplc="9E769058">
      <w:start w:val="1"/>
      <w:numFmt w:val="bullet"/>
      <w:lvlText w:val="o"/>
      <w:lvlJc w:val="left"/>
      <w:pPr>
        <w:ind w:left="5760" w:hanging="360"/>
      </w:pPr>
      <w:rPr>
        <w:rFonts w:hint="default" w:ascii="Courier New" w:hAnsi="Courier New"/>
      </w:rPr>
    </w:lvl>
    <w:lvl w:ilvl="8" w:tplc="13364276">
      <w:start w:val="1"/>
      <w:numFmt w:val="bullet"/>
      <w:lvlText w:val=""/>
      <w:lvlJc w:val="left"/>
      <w:pPr>
        <w:ind w:left="6480" w:hanging="360"/>
      </w:pPr>
      <w:rPr>
        <w:rFonts w:hint="default" w:ascii="Wingdings" w:hAnsi="Wingdings"/>
      </w:rPr>
    </w:lvl>
  </w:abstractNum>
  <w:abstractNum w:abstractNumId="8" w15:restartNumberingAfterBreak="0">
    <w:nsid w:val="22E214A7"/>
    <w:multiLevelType w:val="hybridMultilevel"/>
    <w:tmpl w:val="1214EA84"/>
    <w:lvl w:ilvl="0" w:tplc="55A28580">
      <w:start w:val="1"/>
      <w:numFmt w:val="bullet"/>
      <w:lvlText w:val=""/>
      <w:lvlJc w:val="left"/>
      <w:pPr>
        <w:ind w:left="720" w:hanging="360"/>
      </w:pPr>
      <w:rPr>
        <w:rFonts w:hint="default" w:ascii="Symbol" w:hAnsi="Symbol"/>
      </w:rPr>
    </w:lvl>
    <w:lvl w:ilvl="1" w:tplc="19089BC2">
      <w:start w:val="1"/>
      <w:numFmt w:val="bullet"/>
      <w:lvlText w:val="o"/>
      <w:lvlJc w:val="left"/>
      <w:pPr>
        <w:ind w:left="1440" w:hanging="360"/>
      </w:pPr>
      <w:rPr>
        <w:rFonts w:hint="default" w:ascii="Courier New" w:hAnsi="Courier New"/>
      </w:rPr>
    </w:lvl>
    <w:lvl w:ilvl="2" w:tplc="D6F4EC12">
      <w:start w:val="1"/>
      <w:numFmt w:val="bullet"/>
      <w:lvlText w:val=""/>
      <w:lvlJc w:val="left"/>
      <w:pPr>
        <w:ind w:left="2160" w:hanging="360"/>
      </w:pPr>
      <w:rPr>
        <w:rFonts w:hint="default" w:ascii="Wingdings" w:hAnsi="Wingdings"/>
      </w:rPr>
    </w:lvl>
    <w:lvl w:ilvl="3" w:tplc="0F3A8FFA">
      <w:start w:val="1"/>
      <w:numFmt w:val="bullet"/>
      <w:lvlText w:val=""/>
      <w:lvlJc w:val="left"/>
      <w:pPr>
        <w:ind w:left="2880" w:hanging="360"/>
      </w:pPr>
      <w:rPr>
        <w:rFonts w:hint="default" w:ascii="Symbol" w:hAnsi="Symbol"/>
      </w:rPr>
    </w:lvl>
    <w:lvl w:ilvl="4" w:tplc="D1AE87EA">
      <w:start w:val="1"/>
      <w:numFmt w:val="bullet"/>
      <w:lvlText w:val="o"/>
      <w:lvlJc w:val="left"/>
      <w:pPr>
        <w:ind w:left="3600" w:hanging="360"/>
      </w:pPr>
      <w:rPr>
        <w:rFonts w:hint="default" w:ascii="Courier New" w:hAnsi="Courier New"/>
      </w:rPr>
    </w:lvl>
    <w:lvl w:ilvl="5" w:tplc="A1BC2FFE">
      <w:start w:val="1"/>
      <w:numFmt w:val="bullet"/>
      <w:lvlText w:val=""/>
      <w:lvlJc w:val="left"/>
      <w:pPr>
        <w:ind w:left="4320" w:hanging="360"/>
      </w:pPr>
      <w:rPr>
        <w:rFonts w:hint="default" w:ascii="Wingdings" w:hAnsi="Wingdings"/>
      </w:rPr>
    </w:lvl>
    <w:lvl w:ilvl="6" w:tplc="72BC0028">
      <w:start w:val="1"/>
      <w:numFmt w:val="bullet"/>
      <w:lvlText w:val=""/>
      <w:lvlJc w:val="left"/>
      <w:pPr>
        <w:ind w:left="5040" w:hanging="360"/>
      </w:pPr>
      <w:rPr>
        <w:rFonts w:hint="default" w:ascii="Symbol" w:hAnsi="Symbol"/>
      </w:rPr>
    </w:lvl>
    <w:lvl w:ilvl="7" w:tplc="5A6EA0F0">
      <w:start w:val="1"/>
      <w:numFmt w:val="bullet"/>
      <w:lvlText w:val="o"/>
      <w:lvlJc w:val="left"/>
      <w:pPr>
        <w:ind w:left="5760" w:hanging="360"/>
      </w:pPr>
      <w:rPr>
        <w:rFonts w:hint="default" w:ascii="Courier New" w:hAnsi="Courier New"/>
      </w:rPr>
    </w:lvl>
    <w:lvl w:ilvl="8" w:tplc="AD6A4206">
      <w:start w:val="1"/>
      <w:numFmt w:val="bullet"/>
      <w:lvlText w:val=""/>
      <w:lvlJc w:val="left"/>
      <w:pPr>
        <w:ind w:left="6480" w:hanging="360"/>
      </w:pPr>
      <w:rPr>
        <w:rFonts w:hint="default" w:ascii="Wingdings" w:hAnsi="Wingdings"/>
      </w:rPr>
    </w:lvl>
  </w:abstractNum>
  <w:abstractNum w:abstractNumId="9" w15:restartNumberingAfterBreak="0">
    <w:nsid w:val="2A563F70"/>
    <w:multiLevelType w:val="hybridMultilevel"/>
    <w:tmpl w:val="CFE89808"/>
    <w:lvl w:ilvl="0" w:tplc="DF08CE3C">
      <w:start w:val="1"/>
      <w:numFmt w:val="bullet"/>
      <w:lvlText w:val=""/>
      <w:lvlJc w:val="left"/>
      <w:pPr>
        <w:ind w:left="720" w:hanging="360"/>
      </w:pPr>
      <w:rPr>
        <w:rFonts w:hint="default" w:ascii="Symbol" w:hAnsi="Symbol"/>
      </w:rPr>
    </w:lvl>
    <w:lvl w:ilvl="1" w:tplc="7B280A10">
      <w:start w:val="1"/>
      <w:numFmt w:val="bullet"/>
      <w:lvlText w:val="o"/>
      <w:lvlJc w:val="left"/>
      <w:pPr>
        <w:ind w:left="1440" w:hanging="360"/>
      </w:pPr>
      <w:rPr>
        <w:rFonts w:hint="default" w:ascii="Courier New" w:hAnsi="Courier New"/>
      </w:rPr>
    </w:lvl>
    <w:lvl w:ilvl="2" w:tplc="63D428E4">
      <w:start w:val="1"/>
      <w:numFmt w:val="bullet"/>
      <w:lvlText w:val=""/>
      <w:lvlJc w:val="left"/>
      <w:pPr>
        <w:ind w:left="2160" w:hanging="360"/>
      </w:pPr>
      <w:rPr>
        <w:rFonts w:hint="default" w:ascii="Wingdings" w:hAnsi="Wingdings"/>
      </w:rPr>
    </w:lvl>
    <w:lvl w:ilvl="3" w:tplc="05BA2AB4">
      <w:start w:val="1"/>
      <w:numFmt w:val="bullet"/>
      <w:lvlText w:val=""/>
      <w:lvlJc w:val="left"/>
      <w:pPr>
        <w:ind w:left="2880" w:hanging="360"/>
      </w:pPr>
      <w:rPr>
        <w:rFonts w:hint="default" w:ascii="Symbol" w:hAnsi="Symbol"/>
      </w:rPr>
    </w:lvl>
    <w:lvl w:ilvl="4" w:tplc="C316C72E">
      <w:start w:val="1"/>
      <w:numFmt w:val="bullet"/>
      <w:lvlText w:val="o"/>
      <w:lvlJc w:val="left"/>
      <w:pPr>
        <w:ind w:left="3600" w:hanging="360"/>
      </w:pPr>
      <w:rPr>
        <w:rFonts w:hint="default" w:ascii="Courier New" w:hAnsi="Courier New"/>
      </w:rPr>
    </w:lvl>
    <w:lvl w:ilvl="5" w:tplc="E6C6F358">
      <w:start w:val="1"/>
      <w:numFmt w:val="bullet"/>
      <w:lvlText w:val=""/>
      <w:lvlJc w:val="left"/>
      <w:pPr>
        <w:ind w:left="4320" w:hanging="360"/>
      </w:pPr>
      <w:rPr>
        <w:rFonts w:hint="default" w:ascii="Wingdings" w:hAnsi="Wingdings"/>
      </w:rPr>
    </w:lvl>
    <w:lvl w:ilvl="6" w:tplc="0F34A408">
      <w:start w:val="1"/>
      <w:numFmt w:val="bullet"/>
      <w:lvlText w:val=""/>
      <w:lvlJc w:val="left"/>
      <w:pPr>
        <w:ind w:left="5040" w:hanging="360"/>
      </w:pPr>
      <w:rPr>
        <w:rFonts w:hint="default" w:ascii="Symbol" w:hAnsi="Symbol"/>
      </w:rPr>
    </w:lvl>
    <w:lvl w:ilvl="7" w:tplc="7452CCD2">
      <w:start w:val="1"/>
      <w:numFmt w:val="bullet"/>
      <w:lvlText w:val="o"/>
      <w:lvlJc w:val="left"/>
      <w:pPr>
        <w:ind w:left="5760" w:hanging="360"/>
      </w:pPr>
      <w:rPr>
        <w:rFonts w:hint="default" w:ascii="Courier New" w:hAnsi="Courier New"/>
      </w:rPr>
    </w:lvl>
    <w:lvl w:ilvl="8" w:tplc="4A3E9BF2">
      <w:start w:val="1"/>
      <w:numFmt w:val="bullet"/>
      <w:lvlText w:val=""/>
      <w:lvlJc w:val="left"/>
      <w:pPr>
        <w:ind w:left="6480" w:hanging="360"/>
      </w:pPr>
      <w:rPr>
        <w:rFonts w:hint="default" w:ascii="Wingdings" w:hAnsi="Wingdings"/>
      </w:rPr>
    </w:lvl>
  </w:abstractNum>
  <w:abstractNum w:abstractNumId="10" w15:restartNumberingAfterBreak="0">
    <w:nsid w:val="2CC2B2BD"/>
    <w:multiLevelType w:val="hybridMultilevel"/>
    <w:tmpl w:val="CD524D78"/>
    <w:lvl w:ilvl="0" w:tplc="7228C55E">
      <w:start w:val="1"/>
      <w:numFmt w:val="bullet"/>
      <w:lvlText w:val=""/>
      <w:lvlJc w:val="left"/>
      <w:pPr>
        <w:ind w:left="720" w:hanging="360"/>
      </w:pPr>
      <w:rPr>
        <w:rFonts w:hint="default" w:ascii="Symbol" w:hAnsi="Symbol"/>
      </w:rPr>
    </w:lvl>
    <w:lvl w:ilvl="1" w:tplc="41EC697A">
      <w:start w:val="1"/>
      <w:numFmt w:val="bullet"/>
      <w:lvlText w:val="o"/>
      <w:lvlJc w:val="left"/>
      <w:pPr>
        <w:ind w:left="1440" w:hanging="360"/>
      </w:pPr>
      <w:rPr>
        <w:rFonts w:hint="default" w:ascii="Courier New" w:hAnsi="Courier New"/>
      </w:rPr>
    </w:lvl>
    <w:lvl w:ilvl="2" w:tplc="FCA29058">
      <w:start w:val="1"/>
      <w:numFmt w:val="bullet"/>
      <w:lvlText w:val=""/>
      <w:lvlJc w:val="left"/>
      <w:pPr>
        <w:ind w:left="2160" w:hanging="360"/>
      </w:pPr>
      <w:rPr>
        <w:rFonts w:hint="default" w:ascii="Wingdings" w:hAnsi="Wingdings"/>
      </w:rPr>
    </w:lvl>
    <w:lvl w:ilvl="3" w:tplc="10560C84">
      <w:start w:val="1"/>
      <w:numFmt w:val="bullet"/>
      <w:lvlText w:val=""/>
      <w:lvlJc w:val="left"/>
      <w:pPr>
        <w:ind w:left="2880" w:hanging="360"/>
      </w:pPr>
      <w:rPr>
        <w:rFonts w:hint="default" w:ascii="Symbol" w:hAnsi="Symbol"/>
      </w:rPr>
    </w:lvl>
    <w:lvl w:ilvl="4" w:tplc="673A9FB2">
      <w:start w:val="1"/>
      <w:numFmt w:val="bullet"/>
      <w:lvlText w:val="o"/>
      <w:lvlJc w:val="left"/>
      <w:pPr>
        <w:ind w:left="3600" w:hanging="360"/>
      </w:pPr>
      <w:rPr>
        <w:rFonts w:hint="default" w:ascii="Courier New" w:hAnsi="Courier New"/>
      </w:rPr>
    </w:lvl>
    <w:lvl w:ilvl="5" w:tplc="F970EB00">
      <w:start w:val="1"/>
      <w:numFmt w:val="bullet"/>
      <w:lvlText w:val=""/>
      <w:lvlJc w:val="left"/>
      <w:pPr>
        <w:ind w:left="4320" w:hanging="360"/>
      </w:pPr>
      <w:rPr>
        <w:rFonts w:hint="default" w:ascii="Wingdings" w:hAnsi="Wingdings"/>
      </w:rPr>
    </w:lvl>
    <w:lvl w:ilvl="6" w:tplc="09CE8BD8">
      <w:start w:val="1"/>
      <w:numFmt w:val="bullet"/>
      <w:lvlText w:val=""/>
      <w:lvlJc w:val="left"/>
      <w:pPr>
        <w:ind w:left="5040" w:hanging="360"/>
      </w:pPr>
      <w:rPr>
        <w:rFonts w:hint="default" w:ascii="Symbol" w:hAnsi="Symbol"/>
      </w:rPr>
    </w:lvl>
    <w:lvl w:ilvl="7" w:tplc="65D64D8C">
      <w:start w:val="1"/>
      <w:numFmt w:val="bullet"/>
      <w:lvlText w:val="o"/>
      <w:lvlJc w:val="left"/>
      <w:pPr>
        <w:ind w:left="5760" w:hanging="360"/>
      </w:pPr>
      <w:rPr>
        <w:rFonts w:hint="default" w:ascii="Courier New" w:hAnsi="Courier New"/>
      </w:rPr>
    </w:lvl>
    <w:lvl w:ilvl="8" w:tplc="581E001A">
      <w:start w:val="1"/>
      <w:numFmt w:val="bullet"/>
      <w:lvlText w:val=""/>
      <w:lvlJc w:val="left"/>
      <w:pPr>
        <w:ind w:left="6480" w:hanging="360"/>
      </w:pPr>
      <w:rPr>
        <w:rFonts w:hint="default" w:ascii="Wingdings" w:hAnsi="Wingdings"/>
      </w:rPr>
    </w:lvl>
  </w:abstractNum>
  <w:abstractNum w:abstractNumId="11" w15:restartNumberingAfterBreak="0">
    <w:nsid w:val="2ED1EDD6"/>
    <w:multiLevelType w:val="hybridMultilevel"/>
    <w:tmpl w:val="AAB2FED8"/>
    <w:lvl w:ilvl="0" w:tplc="3EF6DCDC">
      <w:start w:val="1"/>
      <w:numFmt w:val="bullet"/>
      <w:lvlText w:val=""/>
      <w:lvlJc w:val="left"/>
      <w:pPr>
        <w:ind w:left="720" w:hanging="360"/>
      </w:pPr>
      <w:rPr>
        <w:rFonts w:hint="default" w:ascii="Symbol" w:hAnsi="Symbol"/>
      </w:rPr>
    </w:lvl>
    <w:lvl w:ilvl="1" w:tplc="6186B36A">
      <w:start w:val="1"/>
      <w:numFmt w:val="bullet"/>
      <w:lvlText w:val="o"/>
      <w:lvlJc w:val="left"/>
      <w:pPr>
        <w:ind w:left="1440" w:hanging="360"/>
      </w:pPr>
      <w:rPr>
        <w:rFonts w:hint="default" w:ascii="Courier New" w:hAnsi="Courier New"/>
      </w:rPr>
    </w:lvl>
    <w:lvl w:ilvl="2" w:tplc="6850380A">
      <w:start w:val="1"/>
      <w:numFmt w:val="bullet"/>
      <w:lvlText w:val=""/>
      <w:lvlJc w:val="left"/>
      <w:pPr>
        <w:ind w:left="2160" w:hanging="360"/>
      </w:pPr>
      <w:rPr>
        <w:rFonts w:hint="default" w:ascii="Wingdings" w:hAnsi="Wingdings"/>
      </w:rPr>
    </w:lvl>
    <w:lvl w:ilvl="3" w:tplc="2160B9AE">
      <w:start w:val="1"/>
      <w:numFmt w:val="bullet"/>
      <w:lvlText w:val=""/>
      <w:lvlJc w:val="left"/>
      <w:pPr>
        <w:ind w:left="2880" w:hanging="360"/>
      </w:pPr>
      <w:rPr>
        <w:rFonts w:hint="default" w:ascii="Symbol" w:hAnsi="Symbol"/>
      </w:rPr>
    </w:lvl>
    <w:lvl w:ilvl="4" w:tplc="F3DE1B7E">
      <w:start w:val="1"/>
      <w:numFmt w:val="bullet"/>
      <w:lvlText w:val="o"/>
      <w:lvlJc w:val="left"/>
      <w:pPr>
        <w:ind w:left="3600" w:hanging="360"/>
      </w:pPr>
      <w:rPr>
        <w:rFonts w:hint="default" w:ascii="Courier New" w:hAnsi="Courier New"/>
      </w:rPr>
    </w:lvl>
    <w:lvl w:ilvl="5" w:tplc="F3B88814">
      <w:start w:val="1"/>
      <w:numFmt w:val="bullet"/>
      <w:lvlText w:val=""/>
      <w:lvlJc w:val="left"/>
      <w:pPr>
        <w:ind w:left="4320" w:hanging="360"/>
      </w:pPr>
      <w:rPr>
        <w:rFonts w:hint="default" w:ascii="Wingdings" w:hAnsi="Wingdings"/>
      </w:rPr>
    </w:lvl>
    <w:lvl w:ilvl="6" w:tplc="CD3C3588">
      <w:start w:val="1"/>
      <w:numFmt w:val="bullet"/>
      <w:lvlText w:val=""/>
      <w:lvlJc w:val="left"/>
      <w:pPr>
        <w:ind w:left="5040" w:hanging="360"/>
      </w:pPr>
      <w:rPr>
        <w:rFonts w:hint="default" w:ascii="Symbol" w:hAnsi="Symbol"/>
      </w:rPr>
    </w:lvl>
    <w:lvl w:ilvl="7" w:tplc="F4923B98">
      <w:start w:val="1"/>
      <w:numFmt w:val="bullet"/>
      <w:lvlText w:val="o"/>
      <w:lvlJc w:val="left"/>
      <w:pPr>
        <w:ind w:left="5760" w:hanging="360"/>
      </w:pPr>
      <w:rPr>
        <w:rFonts w:hint="default" w:ascii="Courier New" w:hAnsi="Courier New"/>
      </w:rPr>
    </w:lvl>
    <w:lvl w:ilvl="8" w:tplc="A1DE4208">
      <w:start w:val="1"/>
      <w:numFmt w:val="bullet"/>
      <w:lvlText w:val=""/>
      <w:lvlJc w:val="left"/>
      <w:pPr>
        <w:ind w:left="6480" w:hanging="360"/>
      </w:pPr>
      <w:rPr>
        <w:rFonts w:hint="default" w:ascii="Wingdings" w:hAnsi="Wingdings"/>
      </w:rPr>
    </w:lvl>
  </w:abstractNum>
  <w:abstractNum w:abstractNumId="12" w15:restartNumberingAfterBreak="0">
    <w:nsid w:val="30795897"/>
    <w:multiLevelType w:val="hybridMultilevel"/>
    <w:tmpl w:val="31562516"/>
    <w:lvl w:ilvl="0" w:tplc="1CEE55B2">
      <w:start w:val="1"/>
      <w:numFmt w:val="bullet"/>
      <w:lvlText w:val=""/>
      <w:lvlJc w:val="left"/>
      <w:pPr>
        <w:ind w:left="720" w:hanging="360"/>
      </w:pPr>
      <w:rPr>
        <w:rFonts w:hint="default" w:ascii="Symbol" w:hAnsi="Symbol"/>
      </w:rPr>
    </w:lvl>
    <w:lvl w:ilvl="1" w:tplc="F4B08476">
      <w:start w:val="1"/>
      <w:numFmt w:val="bullet"/>
      <w:lvlText w:val="o"/>
      <w:lvlJc w:val="left"/>
      <w:pPr>
        <w:ind w:left="1440" w:hanging="360"/>
      </w:pPr>
      <w:rPr>
        <w:rFonts w:hint="default" w:ascii="Courier New" w:hAnsi="Courier New"/>
      </w:rPr>
    </w:lvl>
    <w:lvl w:ilvl="2" w:tplc="1C8ED0EA">
      <w:start w:val="1"/>
      <w:numFmt w:val="bullet"/>
      <w:lvlText w:val=""/>
      <w:lvlJc w:val="left"/>
      <w:pPr>
        <w:ind w:left="2160" w:hanging="360"/>
      </w:pPr>
      <w:rPr>
        <w:rFonts w:hint="default" w:ascii="Wingdings" w:hAnsi="Wingdings"/>
      </w:rPr>
    </w:lvl>
    <w:lvl w:ilvl="3" w:tplc="1BC47540">
      <w:start w:val="1"/>
      <w:numFmt w:val="bullet"/>
      <w:lvlText w:val=""/>
      <w:lvlJc w:val="left"/>
      <w:pPr>
        <w:ind w:left="2880" w:hanging="360"/>
      </w:pPr>
      <w:rPr>
        <w:rFonts w:hint="default" w:ascii="Symbol" w:hAnsi="Symbol"/>
      </w:rPr>
    </w:lvl>
    <w:lvl w:ilvl="4" w:tplc="82E2911E">
      <w:start w:val="1"/>
      <w:numFmt w:val="bullet"/>
      <w:lvlText w:val="o"/>
      <w:lvlJc w:val="left"/>
      <w:pPr>
        <w:ind w:left="3600" w:hanging="360"/>
      </w:pPr>
      <w:rPr>
        <w:rFonts w:hint="default" w:ascii="Courier New" w:hAnsi="Courier New"/>
      </w:rPr>
    </w:lvl>
    <w:lvl w:ilvl="5" w:tplc="9CB0901C">
      <w:start w:val="1"/>
      <w:numFmt w:val="bullet"/>
      <w:lvlText w:val=""/>
      <w:lvlJc w:val="left"/>
      <w:pPr>
        <w:ind w:left="4320" w:hanging="360"/>
      </w:pPr>
      <w:rPr>
        <w:rFonts w:hint="default" w:ascii="Wingdings" w:hAnsi="Wingdings"/>
      </w:rPr>
    </w:lvl>
    <w:lvl w:ilvl="6" w:tplc="12C8D21E">
      <w:start w:val="1"/>
      <w:numFmt w:val="bullet"/>
      <w:lvlText w:val=""/>
      <w:lvlJc w:val="left"/>
      <w:pPr>
        <w:ind w:left="5040" w:hanging="360"/>
      </w:pPr>
      <w:rPr>
        <w:rFonts w:hint="default" w:ascii="Symbol" w:hAnsi="Symbol"/>
      </w:rPr>
    </w:lvl>
    <w:lvl w:ilvl="7" w:tplc="56321472">
      <w:start w:val="1"/>
      <w:numFmt w:val="bullet"/>
      <w:lvlText w:val="o"/>
      <w:lvlJc w:val="left"/>
      <w:pPr>
        <w:ind w:left="5760" w:hanging="360"/>
      </w:pPr>
      <w:rPr>
        <w:rFonts w:hint="default" w:ascii="Courier New" w:hAnsi="Courier New"/>
      </w:rPr>
    </w:lvl>
    <w:lvl w:ilvl="8" w:tplc="B6A6B14A">
      <w:start w:val="1"/>
      <w:numFmt w:val="bullet"/>
      <w:lvlText w:val=""/>
      <w:lvlJc w:val="left"/>
      <w:pPr>
        <w:ind w:left="6480" w:hanging="360"/>
      </w:pPr>
      <w:rPr>
        <w:rFonts w:hint="default" w:ascii="Wingdings" w:hAnsi="Wingdings"/>
      </w:rPr>
    </w:lvl>
  </w:abstractNum>
  <w:abstractNum w:abstractNumId="13" w15:restartNumberingAfterBreak="0">
    <w:nsid w:val="348888A3"/>
    <w:multiLevelType w:val="hybridMultilevel"/>
    <w:tmpl w:val="81341E2E"/>
    <w:lvl w:ilvl="0" w:tplc="1FE4E7E8">
      <w:start w:val="1"/>
      <w:numFmt w:val="bullet"/>
      <w:lvlText w:val=""/>
      <w:lvlJc w:val="left"/>
      <w:pPr>
        <w:ind w:left="720" w:hanging="360"/>
      </w:pPr>
      <w:rPr>
        <w:rFonts w:hint="default" w:ascii="Symbol" w:hAnsi="Symbol"/>
      </w:rPr>
    </w:lvl>
    <w:lvl w:ilvl="1" w:tplc="54908626">
      <w:start w:val="1"/>
      <w:numFmt w:val="bullet"/>
      <w:lvlText w:val="o"/>
      <w:lvlJc w:val="left"/>
      <w:pPr>
        <w:ind w:left="1440" w:hanging="360"/>
      </w:pPr>
      <w:rPr>
        <w:rFonts w:hint="default" w:ascii="Courier New" w:hAnsi="Courier New"/>
      </w:rPr>
    </w:lvl>
    <w:lvl w:ilvl="2" w:tplc="D6C0FF28">
      <w:start w:val="1"/>
      <w:numFmt w:val="bullet"/>
      <w:lvlText w:val=""/>
      <w:lvlJc w:val="left"/>
      <w:pPr>
        <w:ind w:left="2160" w:hanging="360"/>
      </w:pPr>
      <w:rPr>
        <w:rFonts w:hint="default" w:ascii="Wingdings" w:hAnsi="Wingdings"/>
      </w:rPr>
    </w:lvl>
    <w:lvl w:ilvl="3" w:tplc="6ABE6A9C">
      <w:start w:val="1"/>
      <w:numFmt w:val="bullet"/>
      <w:lvlText w:val=""/>
      <w:lvlJc w:val="left"/>
      <w:pPr>
        <w:ind w:left="2880" w:hanging="360"/>
      </w:pPr>
      <w:rPr>
        <w:rFonts w:hint="default" w:ascii="Symbol" w:hAnsi="Symbol"/>
      </w:rPr>
    </w:lvl>
    <w:lvl w:ilvl="4" w:tplc="6B7CDA5E">
      <w:start w:val="1"/>
      <w:numFmt w:val="bullet"/>
      <w:lvlText w:val="o"/>
      <w:lvlJc w:val="left"/>
      <w:pPr>
        <w:ind w:left="3600" w:hanging="360"/>
      </w:pPr>
      <w:rPr>
        <w:rFonts w:hint="default" w:ascii="Courier New" w:hAnsi="Courier New"/>
      </w:rPr>
    </w:lvl>
    <w:lvl w:ilvl="5" w:tplc="07A0C8FC">
      <w:start w:val="1"/>
      <w:numFmt w:val="bullet"/>
      <w:lvlText w:val=""/>
      <w:lvlJc w:val="left"/>
      <w:pPr>
        <w:ind w:left="4320" w:hanging="360"/>
      </w:pPr>
      <w:rPr>
        <w:rFonts w:hint="default" w:ascii="Wingdings" w:hAnsi="Wingdings"/>
      </w:rPr>
    </w:lvl>
    <w:lvl w:ilvl="6" w:tplc="16D085FA">
      <w:start w:val="1"/>
      <w:numFmt w:val="bullet"/>
      <w:lvlText w:val=""/>
      <w:lvlJc w:val="left"/>
      <w:pPr>
        <w:ind w:left="5040" w:hanging="360"/>
      </w:pPr>
      <w:rPr>
        <w:rFonts w:hint="default" w:ascii="Symbol" w:hAnsi="Symbol"/>
      </w:rPr>
    </w:lvl>
    <w:lvl w:ilvl="7" w:tplc="2DCEBB00">
      <w:start w:val="1"/>
      <w:numFmt w:val="bullet"/>
      <w:lvlText w:val="o"/>
      <w:lvlJc w:val="left"/>
      <w:pPr>
        <w:ind w:left="5760" w:hanging="360"/>
      </w:pPr>
      <w:rPr>
        <w:rFonts w:hint="default" w:ascii="Courier New" w:hAnsi="Courier New"/>
      </w:rPr>
    </w:lvl>
    <w:lvl w:ilvl="8" w:tplc="A210C910">
      <w:start w:val="1"/>
      <w:numFmt w:val="bullet"/>
      <w:lvlText w:val=""/>
      <w:lvlJc w:val="left"/>
      <w:pPr>
        <w:ind w:left="6480" w:hanging="360"/>
      </w:pPr>
      <w:rPr>
        <w:rFonts w:hint="default" w:ascii="Wingdings" w:hAnsi="Wingdings"/>
      </w:rPr>
    </w:lvl>
  </w:abstractNum>
  <w:abstractNum w:abstractNumId="14" w15:restartNumberingAfterBreak="0">
    <w:nsid w:val="388AA06A"/>
    <w:multiLevelType w:val="hybridMultilevel"/>
    <w:tmpl w:val="DF72BBB2"/>
    <w:lvl w:ilvl="0" w:tplc="4BF8C20A">
      <w:start w:val="1"/>
      <w:numFmt w:val="bullet"/>
      <w:lvlText w:val=""/>
      <w:lvlJc w:val="left"/>
      <w:pPr>
        <w:ind w:left="720" w:hanging="360"/>
      </w:pPr>
      <w:rPr>
        <w:rFonts w:hint="default" w:ascii="Symbol" w:hAnsi="Symbol"/>
      </w:rPr>
    </w:lvl>
    <w:lvl w:ilvl="1" w:tplc="943EBA96">
      <w:start w:val="1"/>
      <w:numFmt w:val="bullet"/>
      <w:lvlText w:val="o"/>
      <w:lvlJc w:val="left"/>
      <w:pPr>
        <w:ind w:left="1440" w:hanging="360"/>
      </w:pPr>
      <w:rPr>
        <w:rFonts w:hint="default" w:ascii="Courier New" w:hAnsi="Courier New"/>
      </w:rPr>
    </w:lvl>
    <w:lvl w:ilvl="2" w:tplc="A4BEB466">
      <w:start w:val="1"/>
      <w:numFmt w:val="bullet"/>
      <w:lvlText w:val=""/>
      <w:lvlJc w:val="left"/>
      <w:pPr>
        <w:ind w:left="2160" w:hanging="360"/>
      </w:pPr>
      <w:rPr>
        <w:rFonts w:hint="default" w:ascii="Wingdings" w:hAnsi="Wingdings"/>
      </w:rPr>
    </w:lvl>
    <w:lvl w:ilvl="3" w:tplc="4D7275AA">
      <w:start w:val="1"/>
      <w:numFmt w:val="bullet"/>
      <w:lvlText w:val=""/>
      <w:lvlJc w:val="left"/>
      <w:pPr>
        <w:ind w:left="2880" w:hanging="360"/>
      </w:pPr>
      <w:rPr>
        <w:rFonts w:hint="default" w:ascii="Symbol" w:hAnsi="Symbol"/>
      </w:rPr>
    </w:lvl>
    <w:lvl w:ilvl="4" w:tplc="848C679A">
      <w:start w:val="1"/>
      <w:numFmt w:val="bullet"/>
      <w:lvlText w:val="o"/>
      <w:lvlJc w:val="left"/>
      <w:pPr>
        <w:ind w:left="3600" w:hanging="360"/>
      </w:pPr>
      <w:rPr>
        <w:rFonts w:hint="default" w:ascii="Courier New" w:hAnsi="Courier New"/>
      </w:rPr>
    </w:lvl>
    <w:lvl w:ilvl="5" w:tplc="EEB8C162">
      <w:start w:val="1"/>
      <w:numFmt w:val="bullet"/>
      <w:lvlText w:val=""/>
      <w:lvlJc w:val="left"/>
      <w:pPr>
        <w:ind w:left="4320" w:hanging="360"/>
      </w:pPr>
      <w:rPr>
        <w:rFonts w:hint="default" w:ascii="Wingdings" w:hAnsi="Wingdings"/>
      </w:rPr>
    </w:lvl>
    <w:lvl w:ilvl="6" w:tplc="7FD48DC2">
      <w:start w:val="1"/>
      <w:numFmt w:val="bullet"/>
      <w:lvlText w:val=""/>
      <w:lvlJc w:val="left"/>
      <w:pPr>
        <w:ind w:left="5040" w:hanging="360"/>
      </w:pPr>
      <w:rPr>
        <w:rFonts w:hint="default" w:ascii="Symbol" w:hAnsi="Symbol"/>
      </w:rPr>
    </w:lvl>
    <w:lvl w:ilvl="7" w:tplc="AC92D054">
      <w:start w:val="1"/>
      <w:numFmt w:val="bullet"/>
      <w:lvlText w:val="o"/>
      <w:lvlJc w:val="left"/>
      <w:pPr>
        <w:ind w:left="5760" w:hanging="360"/>
      </w:pPr>
      <w:rPr>
        <w:rFonts w:hint="default" w:ascii="Courier New" w:hAnsi="Courier New"/>
      </w:rPr>
    </w:lvl>
    <w:lvl w:ilvl="8" w:tplc="9C9A6D32">
      <w:start w:val="1"/>
      <w:numFmt w:val="bullet"/>
      <w:lvlText w:val=""/>
      <w:lvlJc w:val="left"/>
      <w:pPr>
        <w:ind w:left="6480" w:hanging="360"/>
      </w:pPr>
      <w:rPr>
        <w:rFonts w:hint="default" w:ascii="Wingdings" w:hAnsi="Wingdings"/>
      </w:rPr>
    </w:lvl>
  </w:abstractNum>
  <w:abstractNum w:abstractNumId="15" w15:restartNumberingAfterBreak="0">
    <w:nsid w:val="39B30F13"/>
    <w:multiLevelType w:val="hybridMultilevel"/>
    <w:tmpl w:val="5732B4CC"/>
    <w:lvl w:ilvl="0" w:tplc="AA9A6AC0">
      <w:start w:val="1"/>
      <w:numFmt w:val="bullet"/>
      <w:lvlText w:val=""/>
      <w:lvlJc w:val="left"/>
      <w:pPr>
        <w:ind w:left="720" w:hanging="360"/>
      </w:pPr>
      <w:rPr>
        <w:rFonts w:hint="default" w:ascii="Symbol" w:hAnsi="Symbol"/>
      </w:rPr>
    </w:lvl>
    <w:lvl w:ilvl="1" w:tplc="A0C42D26">
      <w:start w:val="1"/>
      <w:numFmt w:val="bullet"/>
      <w:lvlText w:val="o"/>
      <w:lvlJc w:val="left"/>
      <w:pPr>
        <w:ind w:left="1440" w:hanging="360"/>
      </w:pPr>
      <w:rPr>
        <w:rFonts w:hint="default" w:ascii="Courier New" w:hAnsi="Courier New"/>
      </w:rPr>
    </w:lvl>
    <w:lvl w:ilvl="2" w:tplc="595CB7D4">
      <w:start w:val="1"/>
      <w:numFmt w:val="bullet"/>
      <w:lvlText w:val=""/>
      <w:lvlJc w:val="left"/>
      <w:pPr>
        <w:ind w:left="2160" w:hanging="360"/>
      </w:pPr>
      <w:rPr>
        <w:rFonts w:hint="default" w:ascii="Wingdings" w:hAnsi="Wingdings"/>
      </w:rPr>
    </w:lvl>
    <w:lvl w:ilvl="3" w:tplc="F3D014BC">
      <w:start w:val="1"/>
      <w:numFmt w:val="bullet"/>
      <w:lvlText w:val=""/>
      <w:lvlJc w:val="left"/>
      <w:pPr>
        <w:ind w:left="2880" w:hanging="360"/>
      </w:pPr>
      <w:rPr>
        <w:rFonts w:hint="default" w:ascii="Symbol" w:hAnsi="Symbol"/>
      </w:rPr>
    </w:lvl>
    <w:lvl w:ilvl="4" w:tplc="F47E3B76">
      <w:start w:val="1"/>
      <w:numFmt w:val="bullet"/>
      <w:lvlText w:val="o"/>
      <w:lvlJc w:val="left"/>
      <w:pPr>
        <w:ind w:left="3600" w:hanging="360"/>
      </w:pPr>
      <w:rPr>
        <w:rFonts w:hint="default" w:ascii="Courier New" w:hAnsi="Courier New"/>
      </w:rPr>
    </w:lvl>
    <w:lvl w:ilvl="5" w:tplc="892CD160">
      <w:start w:val="1"/>
      <w:numFmt w:val="bullet"/>
      <w:lvlText w:val=""/>
      <w:lvlJc w:val="left"/>
      <w:pPr>
        <w:ind w:left="4320" w:hanging="360"/>
      </w:pPr>
      <w:rPr>
        <w:rFonts w:hint="default" w:ascii="Wingdings" w:hAnsi="Wingdings"/>
      </w:rPr>
    </w:lvl>
    <w:lvl w:ilvl="6" w:tplc="0720B0EC">
      <w:start w:val="1"/>
      <w:numFmt w:val="bullet"/>
      <w:lvlText w:val=""/>
      <w:lvlJc w:val="left"/>
      <w:pPr>
        <w:ind w:left="5040" w:hanging="360"/>
      </w:pPr>
      <w:rPr>
        <w:rFonts w:hint="default" w:ascii="Symbol" w:hAnsi="Symbol"/>
      </w:rPr>
    </w:lvl>
    <w:lvl w:ilvl="7" w:tplc="001EC0F2">
      <w:start w:val="1"/>
      <w:numFmt w:val="bullet"/>
      <w:lvlText w:val="o"/>
      <w:lvlJc w:val="left"/>
      <w:pPr>
        <w:ind w:left="5760" w:hanging="360"/>
      </w:pPr>
      <w:rPr>
        <w:rFonts w:hint="default" w:ascii="Courier New" w:hAnsi="Courier New"/>
      </w:rPr>
    </w:lvl>
    <w:lvl w:ilvl="8" w:tplc="96E2E6BA">
      <w:start w:val="1"/>
      <w:numFmt w:val="bullet"/>
      <w:lvlText w:val=""/>
      <w:lvlJc w:val="left"/>
      <w:pPr>
        <w:ind w:left="6480" w:hanging="360"/>
      </w:pPr>
      <w:rPr>
        <w:rFonts w:hint="default" w:ascii="Wingdings" w:hAnsi="Wingdings"/>
      </w:rPr>
    </w:lvl>
  </w:abstractNum>
  <w:abstractNum w:abstractNumId="16" w15:restartNumberingAfterBreak="0">
    <w:nsid w:val="422E6E73"/>
    <w:multiLevelType w:val="hybridMultilevel"/>
    <w:tmpl w:val="1842E558"/>
    <w:lvl w:ilvl="0" w:tplc="0680D01A">
      <w:start w:val="1"/>
      <w:numFmt w:val="bullet"/>
      <w:lvlText w:val=""/>
      <w:lvlJc w:val="left"/>
      <w:pPr>
        <w:ind w:left="720" w:hanging="360"/>
      </w:pPr>
      <w:rPr>
        <w:rFonts w:hint="default" w:ascii="Symbol" w:hAnsi="Symbol"/>
      </w:rPr>
    </w:lvl>
    <w:lvl w:ilvl="1" w:tplc="F702A7B4">
      <w:start w:val="1"/>
      <w:numFmt w:val="bullet"/>
      <w:lvlText w:val="o"/>
      <w:lvlJc w:val="left"/>
      <w:pPr>
        <w:ind w:left="1440" w:hanging="360"/>
      </w:pPr>
      <w:rPr>
        <w:rFonts w:hint="default" w:ascii="Courier New" w:hAnsi="Courier New"/>
      </w:rPr>
    </w:lvl>
    <w:lvl w:ilvl="2" w:tplc="2B98E71A">
      <w:start w:val="1"/>
      <w:numFmt w:val="bullet"/>
      <w:lvlText w:val=""/>
      <w:lvlJc w:val="left"/>
      <w:pPr>
        <w:ind w:left="2160" w:hanging="360"/>
      </w:pPr>
      <w:rPr>
        <w:rFonts w:hint="default" w:ascii="Wingdings" w:hAnsi="Wingdings"/>
      </w:rPr>
    </w:lvl>
    <w:lvl w:ilvl="3" w:tplc="6FE4E518">
      <w:start w:val="1"/>
      <w:numFmt w:val="bullet"/>
      <w:lvlText w:val=""/>
      <w:lvlJc w:val="left"/>
      <w:pPr>
        <w:ind w:left="2880" w:hanging="360"/>
      </w:pPr>
      <w:rPr>
        <w:rFonts w:hint="default" w:ascii="Symbol" w:hAnsi="Symbol"/>
      </w:rPr>
    </w:lvl>
    <w:lvl w:ilvl="4" w:tplc="47A60C40">
      <w:start w:val="1"/>
      <w:numFmt w:val="bullet"/>
      <w:lvlText w:val="o"/>
      <w:lvlJc w:val="left"/>
      <w:pPr>
        <w:ind w:left="3600" w:hanging="360"/>
      </w:pPr>
      <w:rPr>
        <w:rFonts w:hint="default" w:ascii="Courier New" w:hAnsi="Courier New"/>
      </w:rPr>
    </w:lvl>
    <w:lvl w:ilvl="5" w:tplc="60D2DB9E">
      <w:start w:val="1"/>
      <w:numFmt w:val="bullet"/>
      <w:lvlText w:val=""/>
      <w:lvlJc w:val="left"/>
      <w:pPr>
        <w:ind w:left="4320" w:hanging="360"/>
      </w:pPr>
      <w:rPr>
        <w:rFonts w:hint="default" w:ascii="Wingdings" w:hAnsi="Wingdings"/>
      </w:rPr>
    </w:lvl>
    <w:lvl w:ilvl="6" w:tplc="BA22433C">
      <w:start w:val="1"/>
      <w:numFmt w:val="bullet"/>
      <w:lvlText w:val=""/>
      <w:lvlJc w:val="left"/>
      <w:pPr>
        <w:ind w:left="5040" w:hanging="360"/>
      </w:pPr>
      <w:rPr>
        <w:rFonts w:hint="default" w:ascii="Symbol" w:hAnsi="Symbol"/>
      </w:rPr>
    </w:lvl>
    <w:lvl w:ilvl="7" w:tplc="E06661EE">
      <w:start w:val="1"/>
      <w:numFmt w:val="bullet"/>
      <w:lvlText w:val="o"/>
      <w:lvlJc w:val="left"/>
      <w:pPr>
        <w:ind w:left="5760" w:hanging="360"/>
      </w:pPr>
      <w:rPr>
        <w:rFonts w:hint="default" w:ascii="Courier New" w:hAnsi="Courier New"/>
      </w:rPr>
    </w:lvl>
    <w:lvl w:ilvl="8" w:tplc="442CACF6">
      <w:start w:val="1"/>
      <w:numFmt w:val="bullet"/>
      <w:lvlText w:val=""/>
      <w:lvlJc w:val="left"/>
      <w:pPr>
        <w:ind w:left="6480" w:hanging="360"/>
      </w:pPr>
      <w:rPr>
        <w:rFonts w:hint="default" w:ascii="Wingdings" w:hAnsi="Wingdings"/>
      </w:rPr>
    </w:lvl>
  </w:abstractNum>
  <w:abstractNum w:abstractNumId="17" w15:restartNumberingAfterBreak="0">
    <w:nsid w:val="45736590"/>
    <w:multiLevelType w:val="hybridMultilevel"/>
    <w:tmpl w:val="C67AA8D4"/>
    <w:lvl w:ilvl="0" w:tplc="6658AC72">
      <w:start w:val="1"/>
      <w:numFmt w:val="bullet"/>
      <w:lvlText w:val=""/>
      <w:lvlJc w:val="left"/>
      <w:pPr>
        <w:ind w:left="720" w:hanging="360"/>
      </w:pPr>
      <w:rPr>
        <w:rFonts w:hint="default" w:ascii="Symbol" w:hAnsi="Symbol"/>
      </w:rPr>
    </w:lvl>
    <w:lvl w:ilvl="1" w:tplc="08F63D52">
      <w:start w:val="1"/>
      <w:numFmt w:val="bullet"/>
      <w:lvlText w:val="o"/>
      <w:lvlJc w:val="left"/>
      <w:pPr>
        <w:ind w:left="1440" w:hanging="360"/>
      </w:pPr>
      <w:rPr>
        <w:rFonts w:hint="default" w:ascii="Courier New" w:hAnsi="Courier New"/>
      </w:rPr>
    </w:lvl>
    <w:lvl w:ilvl="2" w:tplc="D66EDD4A">
      <w:start w:val="1"/>
      <w:numFmt w:val="bullet"/>
      <w:lvlText w:val=""/>
      <w:lvlJc w:val="left"/>
      <w:pPr>
        <w:ind w:left="2160" w:hanging="360"/>
      </w:pPr>
      <w:rPr>
        <w:rFonts w:hint="default" w:ascii="Wingdings" w:hAnsi="Wingdings"/>
      </w:rPr>
    </w:lvl>
    <w:lvl w:ilvl="3" w:tplc="F258BB14">
      <w:start w:val="1"/>
      <w:numFmt w:val="bullet"/>
      <w:lvlText w:val=""/>
      <w:lvlJc w:val="left"/>
      <w:pPr>
        <w:ind w:left="2880" w:hanging="360"/>
      </w:pPr>
      <w:rPr>
        <w:rFonts w:hint="default" w:ascii="Symbol" w:hAnsi="Symbol"/>
      </w:rPr>
    </w:lvl>
    <w:lvl w:ilvl="4" w:tplc="704212D0">
      <w:start w:val="1"/>
      <w:numFmt w:val="bullet"/>
      <w:lvlText w:val="o"/>
      <w:lvlJc w:val="left"/>
      <w:pPr>
        <w:ind w:left="3600" w:hanging="360"/>
      </w:pPr>
      <w:rPr>
        <w:rFonts w:hint="default" w:ascii="Courier New" w:hAnsi="Courier New"/>
      </w:rPr>
    </w:lvl>
    <w:lvl w:ilvl="5" w:tplc="F7CAA59C">
      <w:start w:val="1"/>
      <w:numFmt w:val="bullet"/>
      <w:lvlText w:val=""/>
      <w:lvlJc w:val="left"/>
      <w:pPr>
        <w:ind w:left="4320" w:hanging="360"/>
      </w:pPr>
      <w:rPr>
        <w:rFonts w:hint="default" w:ascii="Wingdings" w:hAnsi="Wingdings"/>
      </w:rPr>
    </w:lvl>
    <w:lvl w:ilvl="6" w:tplc="03ECB564">
      <w:start w:val="1"/>
      <w:numFmt w:val="bullet"/>
      <w:lvlText w:val=""/>
      <w:lvlJc w:val="left"/>
      <w:pPr>
        <w:ind w:left="5040" w:hanging="360"/>
      </w:pPr>
      <w:rPr>
        <w:rFonts w:hint="default" w:ascii="Symbol" w:hAnsi="Symbol"/>
      </w:rPr>
    </w:lvl>
    <w:lvl w:ilvl="7" w:tplc="6CEE511C">
      <w:start w:val="1"/>
      <w:numFmt w:val="bullet"/>
      <w:lvlText w:val="o"/>
      <w:lvlJc w:val="left"/>
      <w:pPr>
        <w:ind w:left="5760" w:hanging="360"/>
      </w:pPr>
      <w:rPr>
        <w:rFonts w:hint="default" w:ascii="Courier New" w:hAnsi="Courier New"/>
      </w:rPr>
    </w:lvl>
    <w:lvl w:ilvl="8" w:tplc="02A6FA68">
      <w:start w:val="1"/>
      <w:numFmt w:val="bullet"/>
      <w:lvlText w:val=""/>
      <w:lvlJc w:val="left"/>
      <w:pPr>
        <w:ind w:left="6480" w:hanging="360"/>
      </w:pPr>
      <w:rPr>
        <w:rFonts w:hint="default" w:ascii="Wingdings" w:hAnsi="Wingdings"/>
      </w:rPr>
    </w:lvl>
  </w:abstractNum>
  <w:abstractNum w:abstractNumId="18" w15:restartNumberingAfterBreak="0">
    <w:nsid w:val="4A9C33DA"/>
    <w:multiLevelType w:val="hybridMultilevel"/>
    <w:tmpl w:val="926A6C2C"/>
    <w:lvl w:ilvl="0" w:tplc="65525474">
      <w:start w:val="1"/>
      <w:numFmt w:val="bullet"/>
      <w:lvlText w:val=""/>
      <w:lvlJc w:val="left"/>
      <w:pPr>
        <w:ind w:left="720" w:hanging="360"/>
      </w:pPr>
      <w:rPr>
        <w:rFonts w:hint="default" w:ascii="Symbol" w:hAnsi="Symbol"/>
      </w:rPr>
    </w:lvl>
    <w:lvl w:ilvl="1" w:tplc="4D4EFE62">
      <w:start w:val="1"/>
      <w:numFmt w:val="bullet"/>
      <w:lvlText w:val="o"/>
      <w:lvlJc w:val="left"/>
      <w:pPr>
        <w:ind w:left="1440" w:hanging="360"/>
      </w:pPr>
      <w:rPr>
        <w:rFonts w:hint="default" w:ascii="Courier New" w:hAnsi="Courier New"/>
      </w:rPr>
    </w:lvl>
    <w:lvl w:ilvl="2" w:tplc="98569498">
      <w:start w:val="1"/>
      <w:numFmt w:val="bullet"/>
      <w:lvlText w:val=""/>
      <w:lvlJc w:val="left"/>
      <w:pPr>
        <w:ind w:left="2160" w:hanging="360"/>
      </w:pPr>
      <w:rPr>
        <w:rFonts w:hint="default" w:ascii="Wingdings" w:hAnsi="Wingdings"/>
      </w:rPr>
    </w:lvl>
    <w:lvl w:ilvl="3" w:tplc="F210DE06">
      <w:start w:val="1"/>
      <w:numFmt w:val="bullet"/>
      <w:lvlText w:val=""/>
      <w:lvlJc w:val="left"/>
      <w:pPr>
        <w:ind w:left="2880" w:hanging="360"/>
      </w:pPr>
      <w:rPr>
        <w:rFonts w:hint="default" w:ascii="Symbol" w:hAnsi="Symbol"/>
      </w:rPr>
    </w:lvl>
    <w:lvl w:ilvl="4" w:tplc="4A24A5F8">
      <w:start w:val="1"/>
      <w:numFmt w:val="bullet"/>
      <w:lvlText w:val="o"/>
      <w:lvlJc w:val="left"/>
      <w:pPr>
        <w:ind w:left="3600" w:hanging="360"/>
      </w:pPr>
      <w:rPr>
        <w:rFonts w:hint="default" w:ascii="Courier New" w:hAnsi="Courier New"/>
      </w:rPr>
    </w:lvl>
    <w:lvl w:ilvl="5" w:tplc="953CC11E">
      <w:start w:val="1"/>
      <w:numFmt w:val="bullet"/>
      <w:lvlText w:val=""/>
      <w:lvlJc w:val="left"/>
      <w:pPr>
        <w:ind w:left="4320" w:hanging="360"/>
      </w:pPr>
      <w:rPr>
        <w:rFonts w:hint="default" w:ascii="Wingdings" w:hAnsi="Wingdings"/>
      </w:rPr>
    </w:lvl>
    <w:lvl w:ilvl="6" w:tplc="13FE3834">
      <w:start w:val="1"/>
      <w:numFmt w:val="bullet"/>
      <w:lvlText w:val=""/>
      <w:lvlJc w:val="left"/>
      <w:pPr>
        <w:ind w:left="5040" w:hanging="360"/>
      </w:pPr>
      <w:rPr>
        <w:rFonts w:hint="default" w:ascii="Symbol" w:hAnsi="Symbol"/>
      </w:rPr>
    </w:lvl>
    <w:lvl w:ilvl="7" w:tplc="A69C28D8">
      <w:start w:val="1"/>
      <w:numFmt w:val="bullet"/>
      <w:lvlText w:val="o"/>
      <w:lvlJc w:val="left"/>
      <w:pPr>
        <w:ind w:left="5760" w:hanging="360"/>
      </w:pPr>
      <w:rPr>
        <w:rFonts w:hint="default" w:ascii="Courier New" w:hAnsi="Courier New"/>
      </w:rPr>
    </w:lvl>
    <w:lvl w:ilvl="8" w:tplc="2B62B90C">
      <w:start w:val="1"/>
      <w:numFmt w:val="bullet"/>
      <w:lvlText w:val=""/>
      <w:lvlJc w:val="left"/>
      <w:pPr>
        <w:ind w:left="6480" w:hanging="360"/>
      </w:pPr>
      <w:rPr>
        <w:rFonts w:hint="default" w:ascii="Wingdings" w:hAnsi="Wingdings"/>
      </w:rPr>
    </w:lvl>
  </w:abstractNum>
  <w:abstractNum w:abstractNumId="19" w15:restartNumberingAfterBreak="0">
    <w:nsid w:val="4B4C8EDF"/>
    <w:multiLevelType w:val="hybridMultilevel"/>
    <w:tmpl w:val="A8B83F1E"/>
    <w:lvl w:ilvl="0" w:tplc="AEDEF2E8">
      <w:start w:val="1"/>
      <w:numFmt w:val="bullet"/>
      <w:lvlText w:val=""/>
      <w:lvlJc w:val="left"/>
      <w:pPr>
        <w:ind w:left="720" w:hanging="360"/>
      </w:pPr>
      <w:rPr>
        <w:rFonts w:hint="default" w:ascii="Symbol" w:hAnsi="Symbol"/>
      </w:rPr>
    </w:lvl>
    <w:lvl w:ilvl="1" w:tplc="5852B372">
      <w:start w:val="1"/>
      <w:numFmt w:val="bullet"/>
      <w:lvlText w:val="o"/>
      <w:lvlJc w:val="left"/>
      <w:pPr>
        <w:ind w:left="1440" w:hanging="360"/>
      </w:pPr>
      <w:rPr>
        <w:rFonts w:hint="default" w:ascii="Courier New" w:hAnsi="Courier New"/>
      </w:rPr>
    </w:lvl>
    <w:lvl w:ilvl="2" w:tplc="CF6AC1D0">
      <w:start w:val="1"/>
      <w:numFmt w:val="bullet"/>
      <w:lvlText w:val=""/>
      <w:lvlJc w:val="left"/>
      <w:pPr>
        <w:ind w:left="2160" w:hanging="360"/>
      </w:pPr>
      <w:rPr>
        <w:rFonts w:hint="default" w:ascii="Wingdings" w:hAnsi="Wingdings"/>
      </w:rPr>
    </w:lvl>
    <w:lvl w:ilvl="3" w:tplc="D2686FA0">
      <w:start w:val="1"/>
      <w:numFmt w:val="bullet"/>
      <w:lvlText w:val=""/>
      <w:lvlJc w:val="left"/>
      <w:pPr>
        <w:ind w:left="2880" w:hanging="360"/>
      </w:pPr>
      <w:rPr>
        <w:rFonts w:hint="default" w:ascii="Symbol" w:hAnsi="Symbol"/>
      </w:rPr>
    </w:lvl>
    <w:lvl w:ilvl="4" w:tplc="D1E0F48E">
      <w:start w:val="1"/>
      <w:numFmt w:val="bullet"/>
      <w:lvlText w:val="o"/>
      <w:lvlJc w:val="left"/>
      <w:pPr>
        <w:ind w:left="3600" w:hanging="360"/>
      </w:pPr>
      <w:rPr>
        <w:rFonts w:hint="default" w:ascii="Courier New" w:hAnsi="Courier New"/>
      </w:rPr>
    </w:lvl>
    <w:lvl w:ilvl="5" w:tplc="A4364672">
      <w:start w:val="1"/>
      <w:numFmt w:val="bullet"/>
      <w:lvlText w:val=""/>
      <w:lvlJc w:val="left"/>
      <w:pPr>
        <w:ind w:left="4320" w:hanging="360"/>
      </w:pPr>
      <w:rPr>
        <w:rFonts w:hint="default" w:ascii="Wingdings" w:hAnsi="Wingdings"/>
      </w:rPr>
    </w:lvl>
    <w:lvl w:ilvl="6" w:tplc="07A0E91A">
      <w:start w:val="1"/>
      <w:numFmt w:val="bullet"/>
      <w:lvlText w:val=""/>
      <w:lvlJc w:val="left"/>
      <w:pPr>
        <w:ind w:left="5040" w:hanging="360"/>
      </w:pPr>
      <w:rPr>
        <w:rFonts w:hint="default" w:ascii="Symbol" w:hAnsi="Symbol"/>
      </w:rPr>
    </w:lvl>
    <w:lvl w:ilvl="7" w:tplc="4352F3C4">
      <w:start w:val="1"/>
      <w:numFmt w:val="bullet"/>
      <w:lvlText w:val="o"/>
      <w:lvlJc w:val="left"/>
      <w:pPr>
        <w:ind w:left="5760" w:hanging="360"/>
      </w:pPr>
      <w:rPr>
        <w:rFonts w:hint="default" w:ascii="Courier New" w:hAnsi="Courier New"/>
      </w:rPr>
    </w:lvl>
    <w:lvl w:ilvl="8" w:tplc="6E44870C">
      <w:start w:val="1"/>
      <w:numFmt w:val="bullet"/>
      <w:lvlText w:val=""/>
      <w:lvlJc w:val="left"/>
      <w:pPr>
        <w:ind w:left="6480" w:hanging="360"/>
      </w:pPr>
      <w:rPr>
        <w:rFonts w:hint="default" w:ascii="Wingdings" w:hAnsi="Wingdings"/>
      </w:rPr>
    </w:lvl>
  </w:abstractNum>
  <w:abstractNum w:abstractNumId="20" w15:restartNumberingAfterBreak="0">
    <w:nsid w:val="570245A7"/>
    <w:multiLevelType w:val="hybridMultilevel"/>
    <w:tmpl w:val="D4287C0E"/>
    <w:lvl w:ilvl="0" w:tplc="8E829D26">
      <w:start w:val="1"/>
      <w:numFmt w:val="bullet"/>
      <w:lvlText w:val=""/>
      <w:lvlJc w:val="left"/>
      <w:pPr>
        <w:ind w:left="720" w:hanging="360"/>
      </w:pPr>
      <w:rPr>
        <w:rFonts w:hint="default" w:ascii="Symbol" w:hAnsi="Symbol"/>
      </w:rPr>
    </w:lvl>
    <w:lvl w:ilvl="1" w:tplc="50568224">
      <w:start w:val="1"/>
      <w:numFmt w:val="bullet"/>
      <w:lvlText w:val="o"/>
      <w:lvlJc w:val="left"/>
      <w:pPr>
        <w:ind w:left="1440" w:hanging="360"/>
      </w:pPr>
      <w:rPr>
        <w:rFonts w:hint="default" w:ascii="Courier New" w:hAnsi="Courier New"/>
      </w:rPr>
    </w:lvl>
    <w:lvl w:ilvl="2" w:tplc="1EA2A024">
      <w:start w:val="1"/>
      <w:numFmt w:val="bullet"/>
      <w:lvlText w:val=""/>
      <w:lvlJc w:val="left"/>
      <w:pPr>
        <w:ind w:left="2160" w:hanging="360"/>
      </w:pPr>
      <w:rPr>
        <w:rFonts w:hint="default" w:ascii="Wingdings" w:hAnsi="Wingdings"/>
      </w:rPr>
    </w:lvl>
    <w:lvl w:ilvl="3" w:tplc="3258EB1C">
      <w:start w:val="1"/>
      <w:numFmt w:val="bullet"/>
      <w:lvlText w:val=""/>
      <w:lvlJc w:val="left"/>
      <w:pPr>
        <w:ind w:left="2880" w:hanging="360"/>
      </w:pPr>
      <w:rPr>
        <w:rFonts w:hint="default" w:ascii="Symbol" w:hAnsi="Symbol"/>
      </w:rPr>
    </w:lvl>
    <w:lvl w:ilvl="4" w:tplc="53EA8EC2">
      <w:start w:val="1"/>
      <w:numFmt w:val="bullet"/>
      <w:lvlText w:val="o"/>
      <w:lvlJc w:val="left"/>
      <w:pPr>
        <w:ind w:left="3600" w:hanging="360"/>
      </w:pPr>
      <w:rPr>
        <w:rFonts w:hint="default" w:ascii="Courier New" w:hAnsi="Courier New"/>
      </w:rPr>
    </w:lvl>
    <w:lvl w:ilvl="5" w:tplc="35C04D88">
      <w:start w:val="1"/>
      <w:numFmt w:val="bullet"/>
      <w:lvlText w:val=""/>
      <w:lvlJc w:val="left"/>
      <w:pPr>
        <w:ind w:left="4320" w:hanging="360"/>
      </w:pPr>
      <w:rPr>
        <w:rFonts w:hint="default" w:ascii="Wingdings" w:hAnsi="Wingdings"/>
      </w:rPr>
    </w:lvl>
    <w:lvl w:ilvl="6" w:tplc="C6BA81B8">
      <w:start w:val="1"/>
      <w:numFmt w:val="bullet"/>
      <w:lvlText w:val=""/>
      <w:lvlJc w:val="left"/>
      <w:pPr>
        <w:ind w:left="5040" w:hanging="360"/>
      </w:pPr>
      <w:rPr>
        <w:rFonts w:hint="default" w:ascii="Symbol" w:hAnsi="Symbol"/>
      </w:rPr>
    </w:lvl>
    <w:lvl w:ilvl="7" w:tplc="0572302A">
      <w:start w:val="1"/>
      <w:numFmt w:val="bullet"/>
      <w:lvlText w:val="o"/>
      <w:lvlJc w:val="left"/>
      <w:pPr>
        <w:ind w:left="5760" w:hanging="360"/>
      </w:pPr>
      <w:rPr>
        <w:rFonts w:hint="default" w:ascii="Courier New" w:hAnsi="Courier New"/>
      </w:rPr>
    </w:lvl>
    <w:lvl w:ilvl="8" w:tplc="02F0EE20">
      <w:start w:val="1"/>
      <w:numFmt w:val="bullet"/>
      <w:lvlText w:val=""/>
      <w:lvlJc w:val="left"/>
      <w:pPr>
        <w:ind w:left="6480" w:hanging="360"/>
      </w:pPr>
      <w:rPr>
        <w:rFonts w:hint="default" w:ascii="Wingdings" w:hAnsi="Wingdings"/>
      </w:rPr>
    </w:lvl>
  </w:abstractNum>
  <w:abstractNum w:abstractNumId="21" w15:restartNumberingAfterBreak="0">
    <w:nsid w:val="62204C09"/>
    <w:multiLevelType w:val="hybridMultilevel"/>
    <w:tmpl w:val="DA684A70"/>
    <w:lvl w:ilvl="0" w:tplc="3C0CF746">
      <w:start w:val="1"/>
      <w:numFmt w:val="bullet"/>
      <w:lvlText w:val=""/>
      <w:lvlJc w:val="left"/>
      <w:pPr>
        <w:ind w:left="720" w:hanging="360"/>
      </w:pPr>
      <w:rPr>
        <w:rFonts w:hint="default" w:ascii="Symbol" w:hAnsi="Symbol"/>
      </w:rPr>
    </w:lvl>
    <w:lvl w:ilvl="1" w:tplc="FBF0F270">
      <w:start w:val="1"/>
      <w:numFmt w:val="bullet"/>
      <w:lvlText w:val="o"/>
      <w:lvlJc w:val="left"/>
      <w:pPr>
        <w:ind w:left="1440" w:hanging="360"/>
      </w:pPr>
      <w:rPr>
        <w:rFonts w:hint="default" w:ascii="Courier New" w:hAnsi="Courier New"/>
      </w:rPr>
    </w:lvl>
    <w:lvl w:ilvl="2" w:tplc="33385DA6">
      <w:start w:val="1"/>
      <w:numFmt w:val="bullet"/>
      <w:lvlText w:val=""/>
      <w:lvlJc w:val="left"/>
      <w:pPr>
        <w:ind w:left="2160" w:hanging="360"/>
      </w:pPr>
      <w:rPr>
        <w:rFonts w:hint="default" w:ascii="Wingdings" w:hAnsi="Wingdings"/>
      </w:rPr>
    </w:lvl>
    <w:lvl w:ilvl="3" w:tplc="28661692">
      <w:start w:val="1"/>
      <w:numFmt w:val="bullet"/>
      <w:lvlText w:val=""/>
      <w:lvlJc w:val="left"/>
      <w:pPr>
        <w:ind w:left="2880" w:hanging="360"/>
      </w:pPr>
      <w:rPr>
        <w:rFonts w:hint="default" w:ascii="Symbol" w:hAnsi="Symbol"/>
      </w:rPr>
    </w:lvl>
    <w:lvl w:ilvl="4" w:tplc="484CEDB0">
      <w:start w:val="1"/>
      <w:numFmt w:val="bullet"/>
      <w:lvlText w:val="o"/>
      <w:lvlJc w:val="left"/>
      <w:pPr>
        <w:ind w:left="3600" w:hanging="360"/>
      </w:pPr>
      <w:rPr>
        <w:rFonts w:hint="default" w:ascii="Courier New" w:hAnsi="Courier New"/>
      </w:rPr>
    </w:lvl>
    <w:lvl w:ilvl="5" w:tplc="F6780C9C">
      <w:start w:val="1"/>
      <w:numFmt w:val="bullet"/>
      <w:lvlText w:val=""/>
      <w:lvlJc w:val="left"/>
      <w:pPr>
        <w:ind w:left="4320" w:hanging="360"/>
      </w:pPr>
      <w:rPr>
        <w:rFonts w:hint="default" w:ascii="Wingdings" w:hAnsi="Wingdings"/>
      </w:rPr>
    </w:lvl>
    <w:lvl w:ilvl="6" w:tplc="38047D32">
      <w:start w:val="1"/>
      <w:numFmt w:val="bullet"/>
      <w:lvlText w:val=""/>
      <w:lvlJc w:val="left"/>
      <w:pPr>
        <w:ind w:left="5040" w:hanging="360"/>
      </w:pPr>
      <w:rPr>
        <w:rFonts w:hint="default" w:ascii="Symbol" w:hAnsi="Symbol"/>
      </w:rPr>
    </w:lvl>
    <w:lvl w:ilvl="7" w:tplc="522E3FDC">
      <w:start w:val="1"/>
      <w:numFmt w:val="bullet"/>
      <w:lvlText w:val="o"/>
      <w:lvlJc w:val="left"/>
      <w:pPr>
        <w:ind w:left="5760" w:hanging="360"/>
      </w:pPr>
      <w:rPr>
        <w:rFonts w:hint="default" w:ascii="Courier New" w:hAnsi="Courier New"/>
      </w:rPr>
    </w:lvl>
    <w:lvl w:ilvl="8" w:tplc="42C4BED2">
      <w:start w:val="1"/>
      <w:numFmt w:val="bullet"/>
      <w:lvlText w:val=""/>
      <w:lvlJc w:val="left"/>
      <w:pPr>
        <w:ind w:left="6480" w:hanging="360"/>
      </w:pPr>
      <w:rPr>
        <w:rFonts w:hint="default" w:ascii="Wingdings" w:hAnsi="Wingdings"/>
      </w:rPr>
    </w:lvl>
  </w:abstractNum>
  <w:abstractNum w:abstractNumId="22" w15:restartNumberingAfterBreak="0">
    <w:nsid w:val="64671F62"/>
    <w:multiLevelType w:val="hybridMultilevel"/>
    <w:tmpl w:val="17707FA6"/>
    <w:lvl w:ilvl="0" w:tplc="973C44E4">
      <w:start w:val="1"/>
      <w:numFmt w:val="bullet"/>
      <w:lvlText w:val=""/>
      <w:lvlJc w:val="left"/>
      <w:pPr>
        <w:ind w:left="720" w:hanging="360"/>
      </w:pPr>
      <w:rPr>
        <w:rFonts w:hint="default" w:ascii="Symbol" w:hAnsi="Symbol"/>
      </w:rPr>
    </w:lvl>
    <w:lvl w:ilvl="1" w:tplc="4A343DF6">
      <w:start w:val="1"/>
      <w:numFmt w:val="bullet"/>
      <w:lvlText w:val="o"/>
      <w:lvlJc w:val="left"/>
      <w:pPr>
        <w:ind w:left="1440" w:hanging="360"/>
      </w:pPr>
      <w:rPr>
        <w:rFonts w:hint="default" w:ascii="Courier New" w:hAnsi="Courier New"/>
      </w:rPr>
    </w:lvl>
    <w:lvl w:ilvl="2" w:tplc="4FFCD78E">
      <w:start w:val="1"/>
      <w:numFmt w:val="bullet"/>
      <w:lvlText w:val=""/>
      <w:lvlJc w:val="left"/>
      <w:pPr>
        <w:ind w:left="2160" w:hanging="360"/>
      </w:pPr>
      <w:rPr>
        <w:rFonts w:hint="default" w:ascii="Wingdings" w:hAnsi="Wingdings"/>
      </w:rPr>
    </w:lvl>
    <w:lvl w:ilvl="3" w:tplc="EDF09ECC">
      <w:start w:val="1"/>
      <w:numFmt w:val="bullet"/>
      <w:lvlText w:val=""/>
      <w:lvlJc w:val="left"/>
      <w:pPr>
        <w:ind w:left="2880" w:hanging="360"/>
      </w:pPr>
      <w:rPr>
        <w:rFonts w:hint="default" w:ascii="Symbol" w:hAnsi="Symbol"/>
      </w:rPr>
    </w:lvl>
    <w:lvl w:ilvl="4" w:tplc="92CC0F8A">
      <w:start w:val="1"/>
      <w:numFmt w:val="bullet"/>
      <w:lvlText w:val="o"/>
      <w:lvlJc w:val="left"/>
      <w:pPr>
        <w:ind w:left="3600" w:hanging="360"/>
      </w:pPr>
      <w:rPr>
        <w:rFonts w:hint="default" w:ascii="Courier New" w:hAnsi="Courier New"/>
      </w:rPr>
    </w:lvl>
    <w:lvl w:ilvl="5" w:tplc="941A56DC">
      <w:start w:val="1"/>
      <w:numFmt w:val="bullet"/>
      <w:lvlText w:val=""/>
      <w:lvlJc w:val="left"/>
      <w:pPr>
        <w:ind w:left="4320" w:hanging="360"/>
      </w:pPr>
      <w:rPr>
        <w:rFonts w:hint="default" w:ascii="Wingdings" w:hAnsi="Wingdings"/>
      </w:rPr>
    </w:lvl>
    <w:lvl w:ilvl="6" w:tplc="C806258A">
      <w:start w:val="1"/>
      <w:numFmt w:val="bullet"/>
      <w:lvlText w:val=""/>
      <w:lvlJc w:val="left"/>
      <w:pPr>
        <w:ind w:left="5040" w:hanging="360"/>
      </w:pPr>
      <w:rPr>
        <w:rFonts w:hint="default" w:ascii="Symbol" w:hAnsi="Symbol"/>
      </w:rPr>
    </w:lvl>
    <w:lvl w:ilvl="7" w:tplc="706678E2">
      <w:start w:val="1"/>
      <w:numFmt w:val="bullet"/>
      <w:lvlText w:val="o"/>
      <w:lvlJc w:val="left"/>
      <w:pPr>
        <w:ind w:left="5760" w:hanging="360"/>
      </w:pPr>
      <w:rPr>
        <w:rFonts w:hint="default" w:ascii="Courier New" w:hAnsi="Courier New"/>
      </w:rPr>
    </w:lvl>
    <w:lvl w:ilvl="8" w:tplc="DF7C5D54">
      <w:start w:val="1"/>
      <w:numFmt w:val="bullet"/>
      <w:lvlText w:val=""/>
      <w:lvlJc w:val="left"/>
      <w:pPr>
        <w:ind w:left="6480" w:hanging="360"/>
      </w:pPr>
      <w:rPr>
        <w:rFonts w:hint="default" w:ascii="Wingdings" w:hAnsi="Wingdings"/>
      </w:rPr>
    </w:lvl>
  </w:abstractNum>
  <w:abstractNum w:abstractNumId="23" w15:restartNumberingAfterBreak="0">
    <w:nsid w:val="6662AE48"/>
    <w:multiLevelType w:val="hybridMultilevel"/>
    <w:tmpl w:val="05803798"/>
    <w:lvl w:ilvl="0" w:tplc="3B5CB964">
      <w:start w:val="1"/>
      <w:numFmt w:val="bullet"/>
      <w:lvlText w:val=""/>
      <w:lvlJc w:val="left"/>
      <w:pPr>
        <w:ind w:left="720" w:hanging="360"/>
      </w:pPr>
      <w:rPr>
        <w:rFonts w:hint="default" w:ascii="Symbol" w:hAnsi="Symbol"/>
      </w:rPr>
    </w:lvl>
    <w:lvl w:ilvl="1" w:tplc="AAC26B3E">
      <w:start w:val="1"/>
      <w:numFmt w:val="bullet"/>
      <w:lvlText w:val="o"/>
      <w:lvlJc w:val="left"/>
      <w:pPr>
        <w:ind w:left="1440" w:hanging="360"/>
      </w:pPr>
      <w:rPr>
        <w:rFonts w:hint="default" w:ascii="Courier New" w:hAnsi="Courier New"/>
      </w:rPr>
    </w:lvl>
    <w:lvl w:ilvl="2" w:tplc="C42A3A8A">
      <w:start w:val="1"/>
      <w:numFmt w:val="bullet"/>
      <w:lvlText w:val=""/>
      <w:lvlJc w:val="left"/>
      <w:pPr>
        <w:ind w:left="2160" w:hanging="360"/>
      </w:pPr>
      <w:rPr>
        <w:rFonts w:hint="default" w:ascii="Wingdings" w:hAnsi="Wingdings"/>
      </w:rPr>
    </w:lvl>
    <w:lvl w:ilvl="3" w:tplc="457E5BB6">
      <w:start w:val="1"/>
      <w:numFmt w:val="bullet"/>
      <w:lvlText w:val=""/>
      <w:lvlJc w:val="left"/>
      <w:pPr>
        <w:ind w:left="2880" w:hanging="360"/>
      </w:pPr>
      <w:rPr>
        <w:rFonts w:hint="default" w:ascii="Symbol" w:hAnsi="Symbol"/>
      </w:rPr>
    </w:lvl>
    <w:lvl w:ilvl="4" w:tplc="EADC7F68">
      <w:start w:val="1"/>
      <w:numFmt w:val="bullet"/>
      <w:lvlText w:val="o"/>
      <w:lvlJc w:val="left"/>
      <w:pPr>
        <w:ind w:left="3600" w:hanging="360"/>
      </w:pPr>
      <w:rPr>
        <w:rFonts w:hint="default" w:ascii="Courier New" w:hAnsi="Courier New"/>
      </w:rPr>
    </w:lvl>
    <w:lvl w:ilvl="5" w:tplc="372E3DF0">
      <w:start w:val="1"/>
      <w:numFmt w:val="bullet"/>
      <w:lvlText w:val=""/>
      <w:lvlJc w:val="left"/>
      <w:pPr>
        <w:ind w:left="4320" w:hanging="360"/>
      </w:pPr>
      <w:rPr>
        <w:rFonts w:hint="default" w:ascii="Wingdings" w:hAnsi="Wingdings"/>
      </w:rPr>
    </w:lvl>
    <w:lvl w:ilvl="6" w:tplc="9774EAE8">
      <w:start w:val="1"/>
      <w:numFmt w:val="bullet"/>
      <w:lvlText w:val=""/>
      <w:lvlJc w:val="left"/>
      <w:pPr>
        <w:ind w:left="5040" w:hanging="360"/>
      </w:pPr>
      <w:rPr>
        <w:rFonts w:hint="default" w:ascii="Symbol" w:hAnsi="Symbol"/>
      </w:rPr>
    </w:lvl>
    <w:lvl w:ilvl="7" w:tplc="7A80E320">
      <w:start w:val="1"/>
      <w:numFmt w:val="bullet"/>
      <w:lvlText w:val="o"/>
      <w:lvlJc w:val="left"/>
      <w:pPr>
        <w:ind w:left="5760" w:hanging="360"/>
      </w:pPr>
      <w:rPr>
        <w:rFonts w:hint="default" w:ascii="Courier New" w:hAnsi="Courier New"/>
      </w:rPr>
    </w:lvl>
    <w:lvl w:ilvl="8" w:tplc="081EBEBE">
      <w:start w:val="1"/>
      <w:numFmt w:val="bullet"/>
      <w:lvlText w:val=""/>
      <w:lvlJc w:val="left"/>
      <w:pPr>
        <w:ind w:left="6480" w:hanging="360"/>
      </w:pPr>
      <w:rPr>
        <w:rFonts w:hint="default" w:ascii="Wingdings" w:hAnsi="Wingdings"/>
      </w:rPr>
    </w:lvl>
  </w:abstractNum>
  <w:abstractNum w:abstractNumId="24" w15:restartNumberingAfterBreak="0">
    <w:nsid w:val="67138C91"/>
    <w:multiLevelType w:val="hybridMultilevel"/>
    <w:tmpl w:val="8228A962"/>
    <w:lvl w:ilvl="0" w:tplc="B2669FB4">
      <w:start w:val="1"/>
      <w:numFmt w:val="bullet"/>
      <w:lvlText w:val=""/>
      <w:lvlJc w:val="left"/>
      <w:pPr>
        <w:ind w:left="720" w:hanging="360"/>
      </w:pPr>
      <w:rPr>
        <w:rFonts w:hint="default" w:ascii="Symbol" w:hAnsi="Symbol"/>
      </w:rPr>
    </w:lvl>
    <w:lvl w:ilvl="1" w:tplc="4D6A5018">
      <w:start w:val="1"/>
      <w:numFmt w:val="bullet"/>
      <w:lvlText w:val="o"/>
      <w:lvlJc w:val="left"/>
      <w:pPr>
        <w:ind w:left="1440" w:hanging="360"/>
      </w:pPr>
      <w:rPr>
        <w:rFonts w:hint="default" w:ascii="Courier New" w:hAnsi="Courier New"/>
      </w:rPr>
    </w:lvl>
    <w:lvl w:ilvl="2" w:tplc="3AC85682">
      <w:start w:val="1"/>
      <w:numFmt w:val="bullet"/>
      <w:lvlText w:val=""/>
      <w:lvlJc w:val="left"/>
      <w:pPr>
        <w:ind w:left="2160" w:hanging="360"/>
      </w:pPr>
      <w:rPr>
        <w:rFonts w:hint="default" w:ascii="Wingdings" w:hAnsi="Wingdings"/>
      </w:rPr>
    </w:lvl>
    <w:lvl w:ilvl="3" w:tplc="53A44B9C">
      <w:start w:val="1"/>
      <w:numFmt w:val="bullet"/>
      <w:lvlText w:val=""/>
      <w:lvlJc w:val="left"/>
      <w:pPr>
        <w:ind w:left="2880" w:hanging="360"/>
      </w:pPr>
      <w:rPr>
        <w:rFonts w:hint="default" w:ascii="Symbol" w:hAnsi="Symbol"/>
      </w:rPr>
    </w:lvl>
    <w:lvl w:ilvl="4" w:tplc="F5685656">
      <w:start w:val="1"/>
      <w:numFmt w:val="bullet"/>
      <w:lvlText w:val="o"/>
      <w:lvlJc w:val="left"/>
      <w:pPr>
        <w:ind w:left="3600" w:hanging="360"/>
      </w:pPr>
      <w:rPr>
        <w:rFonts w:hint="default" w:ascii="Courier New" w:hAnsi="Courier New"/>
      </w:rPr>
    </w:lvl>
    <w:lvl w:ilvl="5" w:tplc="717AF406">
      <w:start w:val="1"/>
      <w:numFmt w:val="bullet"/>
      <w:lvlText w:val=""/>
      <w:lvlJc w:val="left"/>
      <w:pPr>
        <w:ind w:left="4320" w:hanging="360"/>
      </w:pPr>
      <w:rPr>
        <w:rFonts w:hint="default" w:ascii="Wingdings" w:hAnsi="Wingdings"/>
      </w:rPr>
    </w:lvl>
    <w:lvl w:ilvl="6" w:tplc="4AC84BE6">
      <w:start w:val="1"/>
      <w:numFmt w:val="bullet"/>
      <w:lvlText w:val=""/>
      <w:lvlJc w:val="left"/>
      <w:pPr>
        <w:ind w:left="5040" w:hanging="360"/>
      </w:pPr>
      <w:rPr>
        <w:rFonts w:hint="default" w:ascii="Symbol" w:hAnsi="Symbol"/>
      </w:rPr>
    </w:lvl>
    <w:lvl w:ilvl="7" w:tplc="19BE15C0">
      <w:start w:val="1"/>
      <w:numFmt w:val="bullet"/>
      <w:lvlText w:val="o"/>
      <w:lvlJc w:val="left"/>
      <w:pPr>
        <w:ind w:left="5760" w:hanging="360"/>
      </w:pPr>
      <w:rPr>
        <w:rFonts w:hint="default" w:ascii="Courier New" w:hAnsi="Courier New"/>
      </w:rPr>
    </w:lvl>
    <w:lvl w:ilvl="8" w:tplc="E46490DA">
      <w:start w:val="1"/>
      <w:numFmt w:val="bullet"/>
      <w:lvlText w:val=""/>
      <w:lvlJc w:val="left"/>
      <w:pPr>
        <w:ind w:left="6480" w:hanging="360"/>
      </w:pPr>
      <w:rPr>
        <w:rFonts w:hint="default" w:ascii="Wingdings" w:hAnsi="Wingdings"/>
      </w:rPr>
    </w:lvl>
  </w:abstractNum>
  <w:abstractNum w:abstractNumId="25" w15:restartNumberingAfterBreak="0">
    <w:nsid w:val="6B721DC0"/>
    <w:multiLevelType w:val="hybridMultilevel"/>
    <w:tmpl w:val="27AC6DD0"/>
    <w:lvl w:ilvl="0" w:tplc="663A52DC">
      <w:start w:val="1"/>
      <w:numFmt w:val="bullet"/>
      <w:lvlText w:val=""/>
      <w:lvlJc w:val="left"/>
      <w:pPr>
        <w:ind w:left="720" w:hanging="360"/>
      </w:pPr>
      <w:rPr>
        <w:rFonts w:hint="default" w:ascii="Symbol" w:hAnsi="Symbol"/>
      </w:rPr>
    </w:lvl>
    <w:lvl w:ilvl="1" w:tplc="281AFB6A">
      <w:start w:val="1"/>
      <w:numFmt w:val="bullet"/>
      <w:lvlText w:val="o"/>
      <w:lvlJc w:val="left"/>
      <w:pPr>
        <w:ind w:left="1440" w:hanging="360"/>
      </w:pPr>
      <w:rPr>
        <w:rFonts w:hint="default" w:ascii="Courier New" w:hAnsi="Courier New"/>
      </w:rPr>
    </w:lvl>
    <w:lvl w:ilvl="2" w:tplc="A66E3690">
      <w:start w:val="1"/>
      <w:numFmt w:val="bullet"/>
      <w:lvlText w:val=""/>
      <w:lvlJc w:val="left"/>
      <w:pPr>
        <w:ind w:left="2160" w:hanging="360"/>
      </w:pPr>
      <w:rPr>
        <w:rFonts w:hint="default" w:ascii="Wingdings" w:hAnsi="Wingdings"/>
      </w:rPr>
    </w:lvl>
    <w:lvl w:ilvl="3" w:tplc="BD5AB4B0">
      <w:start w:val="1"/>
      <w:numFmt w:val="bullet"/>
      <w:lvlText w:val=""/>
      <w:lvlJc w:val="left"/>
      <w:pPr>
        <w:ind w:left="2880" w:hanging="360"/>
      </w:pPr>
      <w:rPr>
        <w:rFonts w:hint="default" w:ascii="Symbol" w:hAnsi="Symbol"/>
      </w:rPr>
    </w:lvl>
    <w:lvl w:ilvl="4" w:tplc="5768AAFC">
      <w:start w:val="1"/>
      <w:numFmt w:val="bullet"/>
      <w:lvlText w:val="o"/>
      <w:lvlJc w:val="left"/>
      <w:pPr>
        <w:ind w:left="3600" w:hanging="360"/>
      </w:pPr>
      <w:rPr>
        <w:rFonts w:hint="default" w:ascii="Courier New" w:hAnsi="Courier New"/>
      </w:rPr>
    </w:lvl>
    <w:lvl w:ilvl="5" w:tplc="0EF2C89E">
      <w:start w:val="1"/>
      <w:numFmt w:val="bullet"/>
      <w:lvlText w:val=""/>
      <w:lvlJc w:val="left"/>
      <w:pPr>
        <w:ind w:left="4320" w:hanging="360"/>
      </w:pPr>
      <w:rPr>
        <w:rFonts w:hint="default" w:ascii="Wingdings" w:hAnsi="Wingdings"/>
      </w:rPr>
    </w:lvl>
    <w:lvl w:ilvl="6" w:tplc="D0BA1666">
      <w:start w:val="1"/>
      <w:numFmt w:val="bullet"/>
      <w:lvlText w:val=""/>
      <w:lvlJc w:val="left"/>
      <w:pPr>
        <w:ind w:left="5040" w:hanging="360"/>
      </w:pPr>
      <w:rPr>
        <w:rFonts w:hint="default" w:ascii="Symbol" w:hAnsi="Symbol"/>
      </w:rPr>
    </w:lvl>
    <w:lvl w:ilvl="7" w:tplc="C2C48EB0">
      <w:start w:val="1"/>
      <w:numFmt w:val="bullet"/>
      <w:lvlText w:val="o"/>
      <w:lvlJc w:val="left"/>
      <w:pPr>
        <w:ind w:left="5760" w:hanging="360"/>
      </w:pPr>
      <w:rPr>
        <w:rFonts w:hint="default" w:ascii="Courier New" w:hAnsi="Courier New"/>
      </w:rPr>
    </w:lvl>
    <w:lvl w:ilvl="8" w:tplc="65E2FB82">
      <w:start w:val="1"/>
      <w:numFmt w:val="bullet"/>
      <w:lvlText w:val=""/>
      <w:lvlJc w:val="left"/>
      <w:pPr>
        <w:ind w:left="6480" w:hanging="360"/>
      </w:pPr>
      <w:rPr>
        <w:rFonts w:hint="default" w:ascii="Wingdings" w:hAnsi="Wingdings"/>
      </w:rPr>
    </w:lvl>
  </w:abstractNum>
  <w:abstractNum w:abstractNumId="26" w15:restartNumberingAfterBreak="0">
    <w:nsid w:val="7448BE40"/>
    <w:multiLevelType w:val="hybridMultilevel"/>
    <w:tmpl w:val="6F823246"/>
    <w:lvl w:ilvl="0" w:tplc="2F7E7308">
      <w:start w:val="1"/>
      <w:numFmt w:val="bullet"/>
      <w:lvlText w:val=""/>
      <w:lvlJc w:val="left"/>
      <w:pPr>
        <w:ind w:left="720" w:hanging="360"/>
      </w:pPr>
      <w:rPr>
        <w:rFonts w:hint="default" w:ascii="Symbol" w:hAnsi="Symbol"/>
      </w:rPr>
    </w:lvl>
    <w:lvl w:ilvl="1" w:tplc="78B66F18">
      <w:start w:val="1"/>
      <w:numFmt w:val="bullet"/>
      <w:lvlText w:val="o"/>
      <w:lvlJc w:val="left"/>
      <w:pPr>
        <w:ind w:left="1440" w:hanging="360"/>
      </w:pPr>
      <w:rPr>
        <w:rFonts w:hint="default" w:ascii="Courier New" w:hAnsi="Courier New"/>
      </w:rPr>
    </w:lvl>
    <w:lvl w:ilvl="2" w:tplc="4E662832">
      <w:start w:val="1"/>
      <w:numFmt w:val="bullet"/>
      <w:lvlText w:val=""/>
      <w:lvlJc w:val="left"/>
      <w:pPr>
        <w:ind w:left="2160" w:hanging="360"/>
      </w:pPr>
      <w:rPr>
        <w:rFonts w:hint="default" w:ascii="Wingdings" w:hAnsi="Wingdings"/>
      </w:rPr>
    </w:lvl>
    <w:lvl w:ilvl="3" w:tplc="8FECDD44">
      <w:start w:val="1"/>
      <w:numFmt w:val="bullet"/>
      <w:lvlText w:val=""/>
      <w:lvlJc w:val="left"/>
      <w:pPr>
        <w:ind w:left="2880" w:hanging="360"/>
      </w:pPr>
      <w:rPr>
        <w:rFonts w:hint="default" w:ascii="Symbol" w:hAnsi="Symbol"/>
      </w:rPr>
    </w:lvl>
    <w:lvl w:ilvl="4" w:tplc="1646CE08">
      <w:start w:val="1"/>
      <w:numFmt w:val="bullet"/>
      <w:lvlText w:val="o"/>
      <w:lvlJc w:val="left"/>
      <w:pPr>
        <w:ind w:left="3600" w:hanging="360"/>
      </w:pPr>
      <w:rPr>
        <w:rFonts w:hint="default" w:ascii="Courier New" w:hAnsi="Courier New"/>
      </w:rPr>
    </w:lvl>
    <w:lvl w:ilvl="5" w:tplc="9A7606E4">
      <w:start w:val="1"/>
      <w:numFmt w:val="bullet"/>
      <w:lvlText w:val=""/>
      <w:lvlJc w:val="left"/>
      <w:pPr>
        <w:ind w:left="4320" w:hanging="360"/>
      </w:pPr>
      <w:rPr>
        <w:rFonts w:hint="default" w:ascii="Wingdings" w:hAnsi="Wingdings"/>
      </w:rPr>
    </w:lvl>
    <w:lvl w:ilvl="6" w:tplc="9B188426">
      <w:start w:val="1"/>
      <w:numFmt w:val="bullet"/>
      <w:lvlText w:val=""/>
      <w:lvlJc w:val="left"/>
      <w:pPr>
        <w:ind w:left="5040" w:hanging="360"/>
      </w:pPr>
      <w:rPr>
        <w:rFonts w:hint="default" w:ascii="Symbol" w:hAnsi="Symbol"/>
      </w:rPr>
    </w:lvl>
    <w:lvl w:ilvl="7" w:tplc="1A2416DC">
      <w:start w:val="1"/>
      <w:numFmt w:val="bullet"/>
      <w:lvlText w:val="o"/>
      <w:lvlJc w:val="left"/>
      <w:pPr>
        <w:ind w:left="5760" w:hanging="360"/>
      </w:pPr>
      <w:rPr>
        <w:rFonts w:hint="default" w:ascii="Courier New" w:hAnsi="Courier New"/>
      </w:rPr>
    </w:lvl>
    <w:lvl w:ilvl="8" w:tplc="64E62DC8">
      <w:start w:val="1"/>
      <w:numFmt w:val="bullet"/>
      <w:lvlText w:val=""/>
      <w:lvlJc w:val="left"/>
      <w:pPr>
        <w:ind w:left="6480" w:hanging="360"/>
      </w:pPr>
      <w:rPr>
        <w:rFonts w:hint="default" w:ascii="Wingdings" w:hAnsi="Wingdings"/>
      </w:rPr>
    </w:lvl>
  </w:abstractNum>
  <w:abstractNum w:abstractNumId="27" w15:restartNumberingAfterBreak="0">
    <w:nsid w:val="7AEE2C82"/>
    <w:multiLevelType w:val="hybridMultilevel"/>
    <w:tmpl w:val="2C700B08"/>
    <w:lvl w:ilvl="0" w:tplc="A81A8952">
      <w:start w:val="1"/>
      <w:numFmt w:val="bullet"/>
      <w:lvlText w:val=""/>
      <w:lvlJc w:val="left"/>
      <w:pPr>
        <w:ind w:left="720" w:hanging="360"/>
      </w:pPr>
      <w:rPr>
        <w:rFonts w:hint="default" w:ascii="Symbol" w:hAnsi="Symbol"/>
      </w:rPr>
    </w:lvl>
    <w:lvl w:ilvl="1" w:tplc="AEF8DDF6">
      <w:start w:val="1"/>
      <w:numFmt w:val="bullet"/>
      <w:lvlText w:val="o"/>
      <w:lvlJc w:val="left"/>
      <w:pPr>
        <w:ind w:left="1440" w:hanging="360"/>
      </w:pPr>
      <w:rPr>
        <w:rFonts w:hint="default" w:ascii="Courier New" w:hAnsi="Courier New"/>
      </w:rPr>
    </w:lvl>
    <w:lvl w:ilvl="2" w:tplc="C0E23C9C">
      <w:start w:val="1"/>
      <w:numFmt w:val="bullet"/>
      <w:lvlText w:val=""/>
      <w:lvlJc w:val="left"/>
      <w:pPr>
        <w:ind w:left="2160" w:hanging="360"/>
      </w:pPr>
      <w:rPr>
        <w:rFonts w:hint="default" w:ascii="Wingdings" w:hAnsi="Wingdings"/>
      </w:rPr>
    </w:lvl>
    <w:lvl w:ilvl="3" w:tplc="96523792">
      <w:start w:val="1"/>
      <w:numFmt w:val="bullet"/>
      <w:lvlText w:val=""/>
      <w:lvlJc w:val="left"/>
      <w:pPr>
        <w:ind w:left="2880" w:hanging="360"/>
      </w:pPr>
      <w:rPr>
        <w:rFonts w:hint="default" w:ascii="Symbol" w:hAnsi="Symbol"/>
      </w:rPr>
    </w:lvl>
    <w:lvl w:ilvl="4" w:tplc="2AF084E4">
      <w:start w:val="1"/>
      <w:numFmt w:val="bullet"/>
      <w:lvlText w:val="o"/>
      <w:lvlJc w:val="left"/>
      <w:pPr>
        <w:ind w:left="3600" w:hanging="360"/>
      </w:pPr>
      <w:rPr>
        <w:rFonts w:hint="default" w:ascii="Courier New" w:hAnsi="Courier New"/>
      </w:rPr>
    </w:lvl>
    <w:lvl w:ilvl="5" w:tplc="8A125A72">
      <w:start w:val="1"/>
      <w:numFmt w:val="bullet"/>
      <w:lvlText w:val=""/>
      <w:lvlJc w:val="left"/>
      <w:pPr>
        <w:ind w:left="4320" w:hanging="360"/>
      </w:pPr>
      <w:rPr>
        <w:rFonts w:hint="default" w:ascii="Wingdings" w:hAnsi="Wingdings"/>
      </w:rPr>
    </w:lvl>
    <w:lvl w:ilvl="6" w:tplc="5B4AB8E6">
      <w:start w:val="1"/>
      <w:numFmt w:val="bullet"/>
      <w:lvlText w:val=""/>
      <w:lvlJc w:val="left"/>
      <w:pPr>
        <w:ind w:left="5040" w:hanging="360"/>
      </w:pPr>
      <w:rPr>
        <w:rFonts w:hint="default" w:ascii="Symbol" w:hAnsi="Symbol"/>
      </w:rPr>
    </w:lvl>
    <w:lvl w:ilvl="7" w:tplc="C12C5F0E">
      <w:start w:val="1"/>
      <w:numFmt w:val="bullet"/>
      <w:lvlText w:val="o"/>
      <w:lvlJc w:val="left"/>
      <w:pPr>
        <w:ind w:left="5760" w:hanging="360"/>
      </w:pPr>
      <w:rPr>
        <w:rFonts w:hint="default" w:ascii="Courier New" w:hAnsi="Courier New"/>
      </w:rPr>
    </w:lvl>
    <w:lvl w:ilvl="8" w:tplc="F84ACB1A">
      <w:start w:val="1"/>
      <w:numFmt w:val="bullet"/>
      <w:lvlText w:val=""/>
      <w:lvlJc w:val="left"/>
      <w:pPr>
        <w:ind w:left="6480" w:hanging="360"/>
      </w:pPr>
      <w:rPr>
        <w:rFonts w:hint="default" w:ascii="Wingdings" w:hAnsi="Wingdings"/>
      </w:rPr>
    </w:lvl>
  </w:abstractNum>
  <w:abstractNum w:abstractNumId="28" w15:restartNumberingAfterBreak="0">
    <w:nsid w:val="7D85078A"/>
    <w:multiLevelType w:val="hybridMultilevel"/>
    <w:tmpl w:val="E9B0C978"/>
    <w:lvl w:ilvl="0" w:tplc="7F66E3E6">
      <w:start w:val="1"/>
      <w:numFmt w:val="bullet"/>
      <w:lvlText w:val=""/>
      <w:lvlJc w:val="left"/>
      <w:pPr>
        <w:ind w:left="720" w:hanging="360"/>
      </w:pPr>
      <w:rPr>
        <w:rFonts w:hint="default" w:ascii="Symbol" w:hAnsi="Symbol"/>
      </w:rPr>
    </w:lvl>
    <w:lvl w:ilvl="1" w:tplc="7304F47C">
      <w:start w:val="1"/>
      <w:numFmt w:val="bullet"/>
      <w:lvlText w:val="o"/>
      <w:lvlJc w:val="left"/>
      <w:pPr>
        <w:ind w:left="1440" w:hanging="360"/>
      </w:pPr>
      <w:rPr>
        <w:rFonts w:hint="default" w:ascii="Courier New" w:hAnsi="Courier New"/>
      </w:rPr>
    </w:lvl>
    <w:lvl w:ilvl="2" w:tplc="E3863CC6">
      <w:start w:val="1"/>
      <w:numFmt w:val="bullet"/>
      <w:lvlText w:val=""/>
      <w:lvlJc w:val="left"/>
      <w:pPr>
        <w:ind w:left="2160" w:hanging="360"/>
      </w:pPr>
      <w:rPr>
        <w:rFonts w:hint="default" w:ascii="Wingdings" w:hAnsi="Wingdings"/>
      </w:rPr>
    </w:lvl>
    <w:lvl w:ilvl="3" w:tplc="C4A484B6">
      <w:start w:val="1"/>
      <w:numFmt w:val="bullet"/>
      <w:lvlText w:val=""/>
      <w:lvlJc w:val="left"/>
      <w:pPr>
        <w:ind w:left="2880" w:hanging="360"/>
      </w:pPr>
      <w:rPr>
        <w:rFonts w:hint="default" w:ascii="Symbol" w:hAnsi="Symbol"/>
      </w:rPr>
    </w:lvl>
    <w:lvl w:ilvl="4" w:tplc="C05E4C10">
      <w:start w:val="1"/>
      <w:numFmt w:val="bullet"/>
      <w:lvlText w:val="o"/>
      <w:lvlJc w:val="left"/>
      <w:pPr>
        <w:ind w:left="3600" w:hanging="360"/>
      </w:pPr>
      <w:rPr>
        <w:rFonts w:hint="default" w:ascii="Courier New" w:hAnsi="Courier New"/>
      </w:rPr>
    </w:lvl>
    <w:lvl w:ilvl="5" w:tplc="59C67420">
      <w:start w:val="1"/>
      <w:numFmt w:val="bullet"/>
      <w:lvlText w:val=""/>
      <w:lvlJc w:val="left"/>
      <w:pPr>
        <w:ind w:left="4320" w:hanging="360"/>
      </w:pPr>
      <w:rPr>
        <w:rFonts w:hint="default" w:ascii="Wingdings" w:hAnsi="Wingdings"/>
      </w:rPr>
    </w:lvl>
    <w:lvl w:ilvl="6" w:tplc="612AEDB6">
      <w:start w:val="1"/>
      <w:numFmt w:val="bullet"/>
      <w:lvlText w:val=""/>
      <w:lvlJc w:val="left"/>
      <w:pPr>
        <w:ind w:left="5040" w:hanging="360"/>
      </w:pPr>
      <w:rPr>
        <w:rFonts w:hint="default" w:ascii="Symbol" w:hAnsi="Symbol"/>
      </w:rPr>
    </w:lvl>
    <w:lvl w:ilvl="7" w:tplc="28EAEE62">
      <w:start w:val="1"/>
      <w:numFmt w:val="bullet"/>
      <w:lvlText w:val="o"/>
      <w:lvlJc w:val="left"/>
      <w:pPr>
        <w:ind w:left="5760" w:hanging="360"/>
      </w:pPr>
      <w:rPr>
        <w:rFonts w:hint="default" w:ascii="Courier New" w:hAnsi="Courier New"/>
      </w:rPr>
    </w:lvl>
    <w:lvl w:ilvl="8" w:tplc="CC542F32">
      <w:start w:val="1"/>
      <w:numFmt w:val="bullet"/>
      <w:lvlText w:val=""/>
      <w:lvlJc w:val="left"/>
      <w:pPr>
        <w:ind w:left="6480" w:hanging="360"/>
      </w:pPr>
      <w:rPr>
        <w:rFonts w:hint="default" w:ascii="Wingdings" w:hAnsi="Wingdings"/>
      </w:rPr>
    </w:lvl>
  </w:abstract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1" w16cid:durableId="1933203978">
    <w:abstractNumId w:val="14"/>
  </w:num>
  <w:num w:numId="2" w16cid:durableId="779882576">
    <w:abstractNumId w:val="15"/>
  </w:num>
  <w:num w:numId="3" w16cid:durableId="1344823493">
    <w:abstractNumId w:val="16"/>
  </w:num>
  <w:num w:numId="4" w16cid:durableId="1699816409">
    <w:abstractNumId w:val="28"/>
  </w:num>
  <w:num w:numId="5" w16cid:durableId="1606234222">
    <w:abstractNumId w:val="2"/>
  </w:num>
  <w:num w:numId="6" w16cid:durableId="2137334118">
    <w:abstractNumId w:val="11"/>
  </w:num>
  <w:num w:numId="7" w16cid:durableId="1038168748">
    <w:abstractNumId w:val="7"/>
  </w:num>
  <w:num w:numId="8" w16cid:durableId="2099709752">
    <w:abstractNumId w:val="0"/>
  </w:num>
  <w:num w:numId="9" w16cid:durableId="373314835">
    <w:abstractNumId w:val="9"/>
  </w:num>
  <w:num w:numId="10" w16cid:durableId="659120631">
    <w:abstractNumId w:val="13"/>
  </w:num>
  <w:num w:numId="11" w16cid:durableId="1966811261">
    <w:abstractNumId w:val="19"/>
  </w:num>
  <w:num w:numId="12" w16cid:durableId="756484768">
    <w:abstractNumId w:val="27"/>
  </w:num>
  <w:num w:numId="13" w16cid:durableId="287784219">
    <w:abstractNumId w:val="12"/>
  </w:num>
  <w:num w:numId="14" w16cid:durableId="974724277">
    <w:abstractNumId w:val="22"/>
  </w:num>
  <w:num w:numId="15" w16cid:durableId="23755950">
    <w:abstractNumId w:val="24"/>
  </w:num>
  <w:num w:numId="16" w16cid:durableId="970591501">
    <w:abstractNumId w:val="4"/>
  </w:num>
  <w:num w:numId="17" w16cid:durableId="130364125">
    <w:abstractNumId w:val="18"/>
  </w:num>
  <w:num w:numId="18" w16cid:durableId="478496216">
    <w:abstractNumId w:val="20"/>
  </w:num>
  <w:num w:numId="19" w16cid:durableId="2146728131">
    <w:abstractNumId w:val="6"/>
  </w:num>
  <w:num w:numId="20" w16cid:durableId="2050184604">
    <w:abstractNumId w:val="23"/>
  </w:num>
  <w:num w:numId="21" w16cid:durableId="2047751417">
    <w:abstractNumId w:val="5"/>
  </w:num>
  <w:num w:numId="22" w16cid:durableId="798570046">
    <w:abstractNumId w:val="26"/>
  </w:num>
  <w:num w:numId="23" w16cid:durableId="229969598">
    <w:abstractNumId w:val="25"/>
  </w:num>
  <w:num w:numId="24" w16cid:durableId="126702712">
    <w:abstractNumId w:val="17"/>
  </w:num>
  <w:num w:numId="25" w16cid:durableId="1628664273">
    <w:abstractNumId w:val="21"/>
  </w:num>
  <w:num w:numId="26" w16cid:durableId="1798451066">
    <w:abstractNumId w:val="10"/>
  </w:num>
  <w:num w:numId="27" w16cid:durableId="492917590">
    <w:abstractNumId w:val="1"/>
  </w:num>
  <w:num w:numId="28" w16cid:durableId="75320985">
    <w:abstractNumId w:val="3"/>
  </w:num>
  <w:num w:numId="29" w16cid:durableId="9066489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05FF47"/>
    <w:rsid w:val="00154F22"/>
    <w:rsid w:val="001B652F"/>
    <w:rsid w:val="00261E73"/>
    <w:rsid w:val="0027558B"/>
    <w:rsid w:val="002A6C74"/>
    <w:rsid w:val="004742BD"/>
    <w:rsid w:val="004B126D"/>
    <w:rsid w:val="004C059C"/>
    <w:rsid w:val="004D7288"/>
    <w:rsid w:val="004E75BD"/>
    <w:rsid w:val="005D6D6D"/>
    <w:rsid w:val="00671A6B"/>
    <w:rsid w:val="007F20CD"/>
    <w:rsid w:val="008C2916"/>
    <w:rsid w:val="00932CAA"/>
    <w:rsid w:val="00983A3C"/>
    <w:rsid w:val="00A40011"/>
    <w:rsid w:val="00B95848"/>
    <w:rsid w:val="00BD6CA8"/>
    <w:rsid w:val="00C15F66"/>
    <w:rsid w:val="00C41795"/>
    <w:rsid w:val="00C44A55"/>
    <w:rsid w:val="00C5591A"/>
    <w:rsid w:val="00C56E30"/>
    <w:rsid w:val="00E14FCD"/>
    <w:rsid w:val="0324362F"/>
    <w:rsid w:val="0433B85F"/>
    <w:rsid w:val="0C437099"/>
    <w:rsid w:val="23D1B782"/>
    <w:rsid w:val="331F0A3F"/>
    <w:rsid w:val="350E9C24"/>
    <w:rsid w:val="4005FF47"/>
    <w:rsid w:val="4202EB2D"/>
    <w:rsid w:val="435C7000"/>
    <w:rsid w:val="4D558923"/>
    <w:rsid w:val="5991C477"/>
    <w:rsid w:val="5DD32D40"/>
    <w:rsid w:val="6B5299B8"/>
    <w:rsid w:val="6EE28B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FF47"/>
  <w15:chartTrackingRefBased/>
  <w15:docId w15:val="{D029556D-D9B5-46C0-BDE9-D6F9C3C4C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bidi/>
    </w:p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Theme="majorHAnsi" w:hAnsiTheme="majorHAnsi"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Theme="majorHAnsi" w:hAnsiTheme="majorHAnsi"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Theme="majorHAnsi" w:hAnsiTheme="majorHAnsi"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hAnsiTheme="majorHAnsi"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hAnsiTheme="majorHAnsi"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Theme="majorHAnsi" w:hAnsiTheme="majorHAnsi"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Theme="majorHAnsi" w:hAnsiTheme="majorHAnsi"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asciiTheme="majorHAnsi" w:hAnsiTheme="majorHAnsi"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asciiTheme="majorHAnsi" w:hAnsiTheme="majorHAnsi" w:eastAsiaTheme="majorEastAsia" w:cstheme="majorBidi"/>
      <w:color w:val="0F4761" w:themeColor="accent1" w:themeShade="BF"/>
    </w:rPr>
  </w:style>
  <w:style w:type="character" w:styleId="Heading6Char" w:customStyle="1">
    <w:name w:val="Heading 6 Char"/>
    <w:basedOn w:val="DefaultParagraphFont"/>
    <w:link w:val="Heading6"/>
    <w:uiPriority w:val="9"/>
    <w:rPr>
      <w:rFonts w:asciiTheme="majorHAnsi" w:hAnsiTheme="majorHAnsi"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asciiTheme="majorHAnsi" w:hAnsiTheme="majorHAnsi" w:eastAsiaTheme="majorEastAsia" w:cstheme="majorBidi"/>
      <w:color w:val="595959" w:themeColor="text1" w:themeTint="A6"/>
    </w:rPr>
  </w:style>
  <w:style w:type="character" w:styleId="Heading8Char" w:customStyle="1">
    <w:name w:val="Heading 8 Char"/>
    <w:basedOn w:val="DefaultParagraphFont"/>
    <w:link w:val="Heading8"/>
    <w:uiPriority w:val="9"/>
    <w:rPr>
      <w:rFonts w:asciiTheme="majorHAnsi" w:hAnsiTheme="majorHAnsi"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asciiTheme="majorHAnsi" w:hAnsiTheme="majorHAnsi"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asciiTheme="majorHAnsi" w:hAnsiTheme="majorHAnsi"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asciiTheme="majorHAnsi" w:hAnsiTheme="majorHAnsi"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C437099"/>
    <w:rPr>
      <w:color w:val="467886"/>
      <w:u w:val="single"/>
    </w:rPr>
  </w:style>
  <w:style w:type="paragraph" w:styleId="ListParagraph">
    <w:name w:val="List Paragraph"/>
    <w:basedOn w:val="Normal"/>
    <w:uiPriority w:val="34"/>
    <w:qFormat/>
    <w:pPr>
      <w:ind w:left="720"/>
      <w:contextualSpacing/>
    </w:pPr>
  </w:style>
  <w:style w:type="table" w:styleId="GridTable1Light-Accent3">
    <w:name w:val="Grid Table 1 Light Accent 3"/>
    <w:basedOn w:val="TableNormal"/>
    <w:uiPriority w:val="46"/>
    <w:rsid w:val="004D7288"/>
    <w:pPr>
      <w:spacing w:after="0" w:line="240" w:lineRule="auto"/>
    </w:pPr>
    <w:tblPr>
      <w:tblStyleRowBandSize w:val="1"/>
      <w:tblStyleColBandSize w:val="1"/>
      <w:tblBorders>
        <w:top w:val="single" w:color="84E290" w:themeColor="accent3" w:themeTint="66" w:sz="4" w:space="0"/>
        <w:left w:val="single" w:color="84E290" w:themeColor="accent3" w:themeTint="66" w:sz="4" w:space="0"/>
        <w:bottom w:val="single" w:color="84E290" w:themeColor="accent3" w:themeTint="66" w:sz="4" w:space="0"/>
        <w:right w:val="single" w:color="84E290" w:themeColor="accent3" w:themeTint="66" w:sz="4" w:space="0"/>
        <w:insideH w:val="single" w:color="84E290" w:themeColor="accent3" w:themeTint="66" w:sz="4" w:space="0"/>
        <w:insideV w:val="single" w:color="84E290" w:themeColor="accent3" w:themeTint="66" w:sz="4" w:space="0"/>
      </w:tblBorders>
    </w:tblPr>
    <w:tblStylePr w:type="firstRow">
      <w:rPr>
        <w:b/>
        <w:bCs/>
      </w:rPr>
      <w:tblPr/>
      <w:tcPr>
        <w:tcBorders>
          <w:bottom w:val="single" w:color="47D459" w:themeColor="accent3" w:themeTint="99" w:sz="12" w:space="0"/>
        </w:tcBorders>
      </w:tcPr>
    </w:tblStylePr>
    <w:tblStylePr w:type="lastRow">
      <w:rPr>
        <w:b/>
        <w:bCs/>
      </w:rPr>
      <w:tblPr/>
      <w:tcPr>
        <w:tcBorders>
          <w:top w:val="double" w:color="47D459" w:themeColor="accent3" w:themeTint="99" w:sz="2" w:space="0"/>
        </w:tcBorders>
      </w:tcPr>
    </w:tblStylePr>
    <w:tblStylePr w:type="firstCol">
      <w:rPr>
        <w:b/>
        <w:bCs/>
      </w:rPr>
    </w:tblStylePr>
    <w:tblStylePr w:type="lastCol">
      <w:rPr>
        <w:b/>
        <w:bCs/>
      </w:rPr>
    </w:tblStyle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000419">
      <w:bodyDiv w:val="1"/>
      <w:marLeft w:val="0"/>
      <w:marRight w:val="0"/>
      <w:marTop w:val="0"/>
      <w:marBottom w:val="0"/>
      <w:divBdr>
        <w:top w:val="none" w:sz="0" w:space="0" w:color="auto"/>
        <w:left w:val="none" w:sz="0" w:space="0" w:color="auto"/>
        <w:bottom w:val="none" w:sz="0" w:space="0" w:color="auto"/>
        <w:right w:val="none" w:sz="0" w:space="0" w:color="auto"/>
      </w:divBdr>
    </w:div>
    <w:div w:id="513958397">
      <w:bodyDiv w:val="1"/>
      <w:marLeft w:val="0"/>
      <w:marRight w:val="0"/>
      <w:marTop w:val="0"/>
      <w:marBottom w:val="0"/>
      <w:divBdr>
        <w:top w:val="none" w:sz="0" w:space="0" w:color="auto"/>
        <w:left w:val="none" w:sz="0" w:space="0" w:color="auto"/>
        <w:bottom w:val="none" w:sz="0" w:space="0" w:color="auto"/>
        <w:right w:val="none" w:sz="0" w:space="0" w:color="auto"/>
      </w:divBdr>
    </w:div>
    <w:div w:id="542524590">
      <w:bodyDiv w:val="1"/>
      <w:marLeft w:val="0"/>
      <w:marRight w:val="0"/>
      <w:marTop w:val="0"/>
      <w:marBottom w:val="0"/>
      <w:divBdr>
        <w:top w:val="none" w:sz="0" w:space="0" w:color="auto"/>
        <w:left w:val="none" w:sz="0" w:space="0" w:color="auto"/>
        <w:bottom w:val="none" w:sz="0" w:space="0" w:color="auto"/>
        <w:right w:val="none" w:sz="0" w:space="0" w:color="auto"/>
      </w:divBdr>
    </w:div>
    <w:div w:id="561523368">
      <w:bodyDiv w:val="1"/>
      <w:marLeft w:val="0"/>
      <w:marRight w:val="0"/>
      <w:marTop w:val="0"/>
      <w:marBottom w:val="0"/>
      <w:divBdr>
        <w:top w:val="none" w:sz="0" w:space="0" w:color="auto"/>
        <w:left w:val="none" w:sz="0" w:space="0" w:color="auto"/>
        <w:bottom w:val="none" w:sz="0" w:space="0" w:color="auto"/>
        <w:right w:val="none" w:sz="0" w:space="0" w:color="auto"/>
      </w:divBdr>
    </w:div>
    <w:div w:id="732197492">
      <w:bodyDiv w:val="1"/>
      <w:marLeft w:val="0"/>
      <w:marRight w:val="0"/>
      <w:marTop w:val="0"/>
      <w:marBottom w:val="0"/>
      <w:divBdr>
        <w:top w:val="none" w:sz="0" w:space="0" w:color="auto"/>
        <w:left w:val="none" w:sz="0" w:space="0" w:color="auto"/>
        <w:bottom w:val="none" w:sz="0" w:space="0" w:color="auto"/>
        <w:right w:val="none" w:sz="0" w:space="0" w:color="auto"/>
      </w:divBdr>
      <w:divsChild>
        <w:div w:id="1752004624">
          <w:marLeft w:val="0"/>
          <w:marRight w:val="0"/>
          <w:marTop w:val="0"/>
          <w:marBottom w:val="0"/>
          <w:divBdr>
            <w:top w:val="none" w:sz="0" w:space="0" w:color="auto"/>
            <w:left w:val="none" w:sz="0" w:space="0" w:color="auto"/>
            <w:bottom w:val="none" w:sz="0" w:space="0" w:color="auto"/>
            <w:right w:val="none" w:sz="0" w:space="0" w:color="auto"/>
          </w:divBdr>
          <w:divsChild>
            <w:div w:id="756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1033">
      <w:bodyDiv w:val="1"/>
      <w:marLeft w:val="0"/>
      <w:marRight w:val="0"/>
      <w:marTop w:val="0"/>
      <w:marBottom w:val="0"/>
      <w:divBdr>
        <w:top w:val="none" w:sz="0" w:space="0" w:color="auto"/>
        <w:left w:val="none" w:sz="0" w:space="0" w:color="auto"/>
        <w:bottom w:val="none" w:sz="0" w:space="0" w:color="auto"/>
        <w:right w:val="none" w:sz="0" w:space="0" w:color="auto"/>
      </w:divBdr>
    </w:div>
    <w:div w:id="1731151311">
      <w:bodyDiv w:val="1"/>
      <w:marLeft w:val="0"/>
      <w:marRight w:val="0"/>
      <w:marTop w:val="0"/>
      <w:marBottom w:val="0"/>
      <w:divBdr>
        <w:top w:val="none" w:sz="0" w:space="0" w:color="auto"/>
        <w:left w:val="none" w:sz="0" w:space="0" w:color="auto"/>
        <w:bottom w:val="none" w:sz="0" w:space="0" w:color="auto"/>
        <w:right w:val="none" w:sz="0" w:space="0" w:color="auto"/>
      </w:divBdr>
    </w:div>
    <w:div w:id="1818570166">
      <w:bodyDiv w:val="1"/>
      <w:marLeft w:val="0"/>
      <w:marRight w:val="0"/>
      <w:marTop w:val="0"/>
      <w:marBottom w:val="0"/>
      <w:divBdr>
        <w:top w:val="none" w:sz="0" w:space="0" w:color="auto"/>
        <w:left w:val="none" w:sz="0" w:space="0" w:color="auto"/>
        <w:bottom w:val="none" w:sz="0" w:space="0" w:color="auto"/>
        <w:right w:val="none" w:sz="0" w:space="0" w:color="auto"/>
      </w:divBdr>
      <w:divsChild>
        <w:div w:id="85810966">
          <w:marLeft w:val="0"/>
          <w:marRight w:val="0"/>
          <w:marTop w:val="0"/>
          <w:marBottom w:val="0"/>
          <w:divBdr>
            <w:top w:val="none" w:sz="0" w:space="0" w:color="auto"/>
            <w:left w:val="none" w:sz="0" w:space="0" w:color="auto"/>
            <w:bottom w:val="none" w:sz="0" w:space="0" w:color="auto"/>
            <w:right w:val="none" w:sz="0" w:space="0" w:color="auto"/>
          </w:divBdr>
          <w:divsChild>
            <w:div w:id="1654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bcaf9c4b343341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Times New Roman" panose="020206030504050203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Mohamed ramzy</dc:creator>
  <keywords/>
  <dc:description/>
  <lastModifiedBy>Mariam Mostafa</lastModifiedBy>
  <revision>26</revision>
  <dcterms:created xsi:type="dcterms:W3CDTF">2025-02-27T16:12:00.0000000Z</dcterms:created>
  <dcterms:modified xsi:type="dcterms:W3CDTF">2025-02-27T20:54:34.5891411Z</dcterms:modified>
</coreProperties>
</file>